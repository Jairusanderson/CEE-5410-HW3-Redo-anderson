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00997"/>
        <w:docPartObj>
          <w:docPartGallery w:val="Cover Pages"/>
          <w:docPartUnique/>
        </w:docPartObj>
      </w:sdtPr>
      <w:sdtEndPr/>
      <w:sdtContent>
        <w:p w14:paraId="7B8D1558" w14:textId="23C97F13" w:rsidR="00920C85" w:rsidRDefault="00920C85">
          <w:r>
            <w:rPr>
              <w:noProof/>
            </w:rPr>
            <mc:AlternateContent>
              <mc:Choice Requires="wpg">
                <w:drawing>
                  <wp:anchor distT="0" distB="0" distL="114300" distR="114300" simplePos="0" relativeHeight="251659264" behindDoc="1" locked="0" layoutInCell="1" allowOverlap="1" wp14:anchorId="6E78DA29" wp14:editId="2D56473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084ED4" w14:textId="5EB6BF1C" w:rsidR="00920C85" w:rsidRDefault="00920C85">
                                      <w:pPr>
                                        <w:pStyle w:val="NoSpacing"/>
                                        <w:spacing w:before="120"/>
                                        <w:jc w:val="center"/>
                                        <w:rPr>
                                          <w:color w:val="FFFFFF" w:themeColor="background1"/>
                                        </w:rPr>
                                      </w:pPr>
                                      <w:r>
                                        <w:rPr>
                                          <w:color w:val="FFFFFF" w:themeColor="background1"/>
                                        </w:rPr>
                                        <w:t>Jairus Anderson</w:t>
                                      </w:r>
                                    </w:p>
                                  </w:sdtContent>
                                </w:sdt>
                                <w:p w14:paraId="2BC505A4" w14:textId="773AA849" w:rsidR="00920C85" w:rsidRDefault="00500D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0C85">
                                        <w:rPr>
                                          <w:caps/>
                                          <w:color w:val="FFFFFF" w:themeColor="background1"/>
                                        </w:rPr>
                                        <w:t>Utah state university</w:t>
                                      </w:r>
                                    </w:sdtContent>
                                  </w:sdt>
                                  <w:r w:rsidR="00920C8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0C85">
                                        <w:rPr>
                                          <w:color w:val="FFFFFF" w:themeColor="background1"/>
                                        </w:rPr>
                                        <w:t xml:space="preserve">Dr. </w:t>
                                      </w:r>
                                      <w:proofErr w:type="gramStart"/>
                                      <w:r w:rsidR="00920C85">
                                        <w:rPr>
                                          <w:color w:val="FFFFFF" w:themeColor="background1"/>
                                        </w:rPr>
                                        <w:t>Rosenberg  |</w:t>
                                      </w:r>
                                      <w:proofErr w:type="gramEnd"/>
                                      <w:r w:rsidR="00920C85">
                                        <w:rPr>
                                          <w:color w:val="FFFFFF" w:themeColor="background1"/>
                                        </w:rPr>
                                        <w:t xml:space="preserve"> Water </w:t>
                                      </w:r>
                                      <w:r w:rsidR="004245F6">
                                        <w:rPr>
                                          <w:color w:val="FFFFFF" w:themeColor="background1"/>
                                        </w:rPr>
                                        <w:t>Resources</w:t>
                                      </w:r>
                                      <w:r w:rsidR="00920C85">
                                        <w:rPr>
                                          <w:color w:val="FFFFFF" w:themeColor="background1"/>
                                        </w:rPr>
                                        <w:t xml:space="preserve"> Systems Analysis | 09/</w:t>
                                      </w:r>
                                      <w:r w:rsidR="00960B8F">
                                        <w:rPr>
                                          <w:color w:val="FFFFFF" w:themeColor="background1"/>
                                        </w:rPr>
                                        <w:t>14</w:t>
                                      </w:r>
                                      <w:r w:rsidR="00920C85">
                                        <w:rPr>
                                          <w:color w:val="FFFFFF" w:themeColor="background1"/>
                                        </w:rPr>
                                        <w:t>/2020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30335" w14:textId="10DED2CC" w:rsidR="00920C85" w:rsidRDefault="00500D3D">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3403B">
                                        <w:rPr>
                                          <w:rFonts w:asciiTheme="majorHAnsi" w:eastAsiaTheme="majorEastAsia" w:hAnsiTheme="majorHAnsi" w:cstheme="majorBidi"/>
                                          <w:caps/>
                                          <w:color w:val="4472C4" w:themeColor="accent1"/>
                                          <w:sz w:val="72"/>
                                          <w:szCs w:val="72"/>
                                        </w:rPr>
                                        <w:t xml:space="preserve">Farmer Joe’s </w:t>
                                      </w:r>
                                      <w:r w:rsidR="00A45E7F">
                                        <w:rPr>
                                          <w:rFonts w:asciiTheme="majorHAnsi" w:eastAsiaTheme="majorEastAsia" w:hAnsiTheme="majorHAnsi" w:cstheme="majorBidi"/>
                                          <w:caps/>
                                          <w:color w:val="4472C4" w:themeColor="accent1"/>
                                          <w:sz w:val="72"/>
                                          <w:szCs w:val="72"/>
                                        </w:rPr>
                                        <w:t xml:space="preserve">Optimal </w:t>
                                      </w:r>
                                      <w:r w:rsidR="00A3549C">
                                        <w:rPr>
                                          <w:rFonts w:asciiTheme="majorHAnsi" w:eastAsiaTheme="majorEastAsia" w:hAnsiTheme="majorHAnsi" w:cstheme="majorBidi"/>
                                          <w:caps/>
                                          <w:color w:val="4472C4" w:themeColor="accent1"/>
                                          <w:sz w:val="72"/>
                                          <w:szCs w:val="72"/>
                                        </w:rPr>
                                        <w:t>Land use</w:t>
                                      </w:r>
                                    </w:sdtContent>
                                  </w:sdt>
                                  <w:r w:rsidR="00674A2D">
                                    <w:rPr>
                                      <w:rFonts w:asciiTheme="majorHAnsi" w:eastAsiaTheme="majorEastAsia" w:hAnsiTheme="majorHAnsi" w:cstheme="majorBidi"/>
                                      <w:caps/>
                                      <w:color w:val="4472C4" w:themeColor="accent1"/>
                                      <w:sz w:val="72"/>
                                      <w:szCs w:val="72"/>
                                    </w:rPr>
                                    <w:t xml:space="preserve"> Part II</w:t>
                                  </w:r>
                                  <w:ins w:id="0" w:author="Jairus Anderson" w:date="2020-12-13T17:59:00Z">
                                    <w:r w:rsidR="003109EC">
                                      <w:rPr>
                                        <w:rFonts w:asciiTheme="majorHAnsi" w:eastAsiaTheme="majorEastAsia" w:hAnsiTheme="majorHAnsi" w:cstheme="majorBidi"/>
                                        <w:caps/>
                                        <w:color w:val="4472C4" w:themeColor="accent1"/>
                                        <w:sz w:val="72"/>
                                        <w:szCs w:val="72"/>
                                      </w:rPr>
                                      <w:t xml:space="preserve"> – Annotated by Dr. Rosenberg</w:t>
                                    </w:r>
                                  </w:ins>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78DA2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084ED4" w14:textId="5EB6BF1C" w:rsidR="00920C85" w:rsidRDefault="00920C85">
                                <w:pPr>
                                  <w:pStyle w:val="NoSpacing"/>
                                  <w:spacing w:before="120"/>
                                  <w:jc w:val="center"/>
                                  <w:rPr>
                                    <w:color w:val="FFFFFF" w:themeColor="background1"/>
                                  </w:rPr>
                                </w:pPr>
                                <w:r>
                                  <w:rPr>
                                    <w:color w:val="FFFFFF" w:themeColor="background1"/>
                                  </w:rPr>
                                  <w:t>Jairus Anderson</w:t>
                                </w:r>
                              </w:p>
                            </w:sdtContent>
                          </w:sdt>
                          <w:p w14:paraId="2BC505A4" w14:textId="773AA849" w:rsidR="00920C85" w:rsidRDefault="00500D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0C85">
                                  <w:rPr>
                                    <w:caps/>
                                    <w:color w:val="FFFFFF" w:themeColor="background1"/>
                                  </w:rPr>
                                  <w:t>Utah state university</w:t>
                                </w:r>
                              </w:sdtContent>
                            </w:sdt>
                            <w:r w:rsidR="00920C8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0C85">
                                  <w:rPr>
                                    <w:color w:val="FFFFFF" w:themeColor="background1"/>
                                  </w:rPr>
                                  <w:t xml:space="preserve">Dr. </w:t>
                                </w:r>
                                <w:proofErr w:type="gramStart"/>
                                <w:r w:rsidR="00920C85">
                                  <w:rPr>
                                    <w:color w:val="FFFFFF" w:themeColor="background1"/>
                                  </w:rPr>
                                  <w:t>Rosenberg  |</w:t>
                                </w:r>
                                <w:proofErr w:type="gramEnd"/>
                                <w:r w:rsidR="00920C85">
                                  <w:rPr>
                                    <w:color w:val="FFFFFF" w:themeColor="background1"/>
                                  </w:rPr>
                                  <w:t xml:space="preserve"> Water </w:t>
                                </w:r>
                                <w:r w:rsidR="004245F6">
                                  <w:rPr>
                                    <w:color w:val="FFFFFF" w:themeColor="background1"/>
                                  </w:rPr>
                                  <w:t>Resources</w:t>
                                </w:r>
                                <w:r w:rsidR="00920C85">
                                  <w:rPr>
                                    <w:color w:val="FFFFFF" w:themeColor="background1"/>
                                  </w:rPr>
                                  <w:t xml:space="preserve"> Systems Analysis | 09/</w:t>
                                </w:r>
                                <w:r w:rsidR="00960B8F">
                                  <w:rPr>
                                    <w:color w:val="FFFFFF" w:themeColor="background1"/>
                                  </w:rPr>
                                  <w:t>14</w:t>
                                </w:r>
                                <w:r w:rsidR="00920C85">
                                  <w:rPr>
                                    <w:color w:val="FFFFFF" w:themeColor="background1"/>
                                  </w:rPr>
                                  <w:t>/2020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0430335" w14:textId="10DED2CC" w:rsidR="00920C85" w:rsidRDefault="00500D3D">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3403B">
                                  <w:rPr>
                                    <w:rFonts w:asciiTheme="majorHAnsi" w:eastAsiaTheme="majorEastAsia" w:hAnsiTheme="majorHAnsi" w:cstheme="majorBidi"/>
                                    <w:caps/>
                                    <w:color w:val="4472C4" w:themeColor="accent1"/>
                                    <w:sz w:val="72"/>
                                    <w:szCs w:val="72"/>
                                  </w:rPr>
                                  <w:t xml:space="preserve">Farmer Joe’s </w:t>
                                </w:r>
                                <w:r w:rsidR="00A45E7F">
                                  <w:rPr>
                                    <w:rFonts w:asciiTheme="majorHAnsi" w:eastAsiaTheme="majorEastAsia" w:hAnsiTheme="majorHAnsi" w:cstheme="majorBidi"/>
                                    <w:caps/>
                                    <w:color w:val="4472C4" w:themeColor="accent1"/>
                                    <w:sz w:val="72"/>
                                    <w:szCs w:val="72"/>
                                  </w:rPr>
                                  <w:t xml:space="preserve">Optimal </w:t>
                                </w:r>
                                <w:r w:rsidR="00A3549C">
                                  <w:rPr>
                                    <w:rFonts w:asciiTheme="majorHAnsi" w:eastAsiaTheme="majorEastAsia" w:hAnsiTheme="majorHAnsi" w:cstheme="majorBidi"/>
                                    <w:caps/>
                                    <w:color w:val="4472C4" w:themeColor="accent1"/>
                                    <w:sz w:val="72"/>
                                    <w:szCs w:val="72"/>
                                  </w:rPr>
                                  <w:t>Land use</w:t>
                                </w:r>
                              </w:sdtContent>
                            </w:sdt>
                            <w:r w:rsidR="00674A2D">
                              <w:rPr>
                                <w:rFonts w:asciiTheme="majorHAnsi" w:eastAsiaTheme="majorEastAsia" w:hAnsiTheme="majorHAnsi" w:cstheme="majorBidi"/>
                                <w:caps/>
                                <w:color w:val="4472C4" w:themeColor="accent1"/>
                                <w:sz w:val="72"/>
                                <w:szCs w:val="72"/>
                              </w:rPr>
                              <w:t xml:space="preserve"> Part II</w:t>
                            </w:r>
                            <w:ins w:id="1" w:author="Jairus Anderson" w:date="2020-12-13T17:59:00Z">
                              <w:r w:rsidR="003109EC">
                                <w:rPr>
                                  <w:rFonts w:asciiTheme="majorHAnsi" w:eastAsiaTheme="majorEastAsia" w:hAnsiTheme="majorHAnsi" w:cstheme="majorBidi"/>
                                  <w:caps/>
                                  <w:color w:val="4472C4" w:themeColor="accent1"/>
                                  <w:sz w:val="72"/>
                                  <w:szCs w:val="72"/>
                                </w:rPr>
                                <w:t xml:space="preserve"> – Annotated by Dr. Rosenberg</w:t>
                              </w:r>
                            </w:ins>
                          </w:p>
                        </w:txbxContent>
                      </v:textbox>
                    </v:shape>
                    <w10:wrap anchorx="page" anchory="page"/>
                  </v:group>
                </w:pict>
              </mc:Fallback>
            </mc:AlternateContent>
          </w:r>
        </w:p>
        <w:p w14:paraId="7A37CBDA" w14:textId="61F6C73E" w:rsidR="00920C85" w:rsidRDefault="00920C85">
          <w:r>
            <w:br w:type="page"/>
          </w:r>
        </w:p>
      </w:sdtContent>
    </w:sdt>
    <w:p w14:paraId="088954E7" w14:textId="0AD5E9EF" w:rsidR="00673C27" w:rsidRPr="00A1196E" w:rsidRDefault="00920C85" w:rsidP="00CE5EE0">
      <w:pPr>
        <w:spacing w:after="0"/>
        <w:rPr>
          <w:b/>
          <w:bCs/>
        </w:rPr>
      </w:pPr>
      <w:r w:rsidRPr="00A1196E">
        <w:rPr>
          <w:b/>
          <w:bCs/>
        </w:rPr>
        <w:lastRenderedPageBreak/>
        <w:t>Introduction</w:t>
      </w:r>
      <w:r w:rsidR="00272B2D" w:rsidRPr="00A1196E">
        <w:rPr>
          <w:b/>
          <w:bCs/>
        </w:rPr>
        <w:t>:</w:t>
      </w:r>
    </w:p>
    <w:p w14:paraId="440FB827" w14:textId="560D1C67" w:rsidR="009229E6" w:rsidRDefault="009229E6" w:rsidP="0066549A">
      <w:pPr>
        <w:pStyle w:val="ListParagraph"/>
        <w:tabs>
          <w:tab w:val="left" w:pos="522"/>
        </w:tabs>
        <w:spacing w:before="72"/>
        <w:ind w:left="522" w:right="237"/>
        <w:jc w:val="both"/>
        <w:rPr>
          <w:sz w:val="25"/>
        </w:rPr>
      </w:pPr>
      <w:r>
        <w:rPr>
          <w:color w:val="383838"/>
          <w:sz w:val="24"/>
        </w:rPr>
        <w:t xml:space="preserve">An aqueduct constructed to supply water to industrial users has an excess capacity </w:t>
      </w:r>
      <w:commentRangeStart w:id="2"/>
      <w:r>
        <w:rPr>
          <w:color w:val="383838"/>
          <w:spacing w:val="-3"/>
          <w:sz w:val="24"/>
        </w:rPr>
        <w:t xml:space="preserve">in </w:t>
      </w:r>
      <w:r>
        <w:rPr>
          <w:color w:val="383838"/>
          <w:sz w:val="24"/>
        </w:rPr>
        <w:t xml:space="preserve">the </w:t>
      </w:r>
      <w:commentRangeEnd w:id="2"/>
      <w:r w:rsidR="00947CD4">
        <w:rPr>
          <w:rStyle w:val="CommentReference"/>
        </w:rPr>
        <w:commentReference w:id="2"/>
      </w:r>
      <w:r>
        <w:rPr>
          <w:color w:val="383838"/>
          <w:sz w:val="24"/>
        </w:rPr>
        <w:t xml:space="preserve">months of June, July, and August of 14,000 </w:t>
      </w:r>
      <w:proofErr w:type="spellStart"/>
      <w:r>
        <w:rPr>
          <w:color w:val="383838"/>
          <w:sz w:val="24"/>
        </w:rPr>
        <w:t>acft</w:t>
      </w:r>
      <w:proofErr w:type="spellEnd"/>
      <w:r>
        <w:rPr>
          <w:color w:val="383838"/>
          <w:sz w:val="24"/>
        </w:rPr>
        <w:t xml:space="preserve">, 18,000 </w:t>
      </w:r>
      <w:proofErr w:type="spellStart"/>
      <w:r>
        <w:rPr>
          <w:color w:val="383838"/>
          <w:sz w:val="24"/>
        </w:rPr>
        <w:t>acft</w:t>
      </w:r>
      <w:proofErr w:type="spellEnd"/>
      <w:r>
        <w:rPr>
          <w:color w:val="383838"/>
          <w:sz w:val="24"/>
        </w:rPr>
        <w:t xml:space="preserve">, </w:t>
      </w:r>
      <w:r>
        <w:rPr>
          <w:color w:val="383838"/>
          <w:spacing w:val="-3"/>
          <w:sz w:val="24"/>
        </w:rPr>
        <w:t xml:space="preserve">and </w:t>
      </w:r>
      <w:r>
        <w:rPr>
          <w:color w:val="383838"/>
          <w:sz w:val="24"/>
        </w:rPr>
        <w:t xml:space="preserve">6,000 </w:t>
      </w:r>
      <w:proofErr w:type="spellStart"/>
      <w:r>
        <w:rPr>
          <w:color w:val="383838"/>
          <w:sz w:val="24"/>
        </w:rPr>
        <w:t>acft</w:t>
      </w:r>
      <w:proofErr w:type="spellEnd"/>
      <w:r>
        <w:rPr>
          <w:color w:val="383838"/>
          <w:sz w:val="24"/>
        </w:rPr>
        <w:t xml:space="preserve">, respectively. It </w:t>
      </w:r>
      <w:r>
        <w:rPr>
          <w:color w:val="383838"/>
          <w:spacing w:val="-5"/>
          <w:sz w:val="24"/>
        </w:rPr>
        <w:t xml:space="preserve">is </w:t>
      </w:r>
      <w:r>
        <w:rPr>
          <w:color w:val="383838"/>
          <w:sz w:val="24"/>
        </w:rPr>
        <w:t xml:space="preserve">proposed to develop not more than 10,000 acres of new </w:t>
      </w:r>
      <w:r>
        <w:rPr>
          <w:color w:val="383838"/>
          <w:spacing w:val="-3"/>
          <w:sz w:val="24"/>
        </w:rPr>
        <w:t xml:space="preserve">land </w:t>
      </w:r>
      <w:r>
        <w:rPr>
          <w:color w:val="383838"/>
          <w:sz w:val="24"/>
        </w:rPr>
        <w:t xml:space="preserve">by utilizing the excess aqueduct capacity </w:t>
      </w:r>
      <w:r>
        <w:rPr>
          <w:color w:val="383838"/>
          <w:spacing w:val="-2"/>
          <w:sz w:val="24"/>
        </w:rPr>
        <w:t xml:space="preserve">for </w:t>
      </w:r>
      <w:r>
        <w:rPr>
          <w:color w:val="383838"/>
          <w:sz w:val="24"/>
        </w:rPr>
        <w:t xml:space="preserve">irrigation water deliveries. Two crops, hay and grain, are to </w:t>
      </w:r>
      <w:r>
        <w:rPr>
          <w:color w:val="383838"/>
          <w:spacing w:val="-3"/>
          <w:sz w:val="24"/>
        </w:rPr>
        <w:t xml:space="preserve">be </w:t>
      </w:r>
      <w:r>
        <w:rPr>
          <w:color w:val="383838"/>
          <w:sz w:val="24"/>
        </w:rPr>
        <w:t xml:space="preserve">grown. Their monthly water requirements and expected net returns are given </w:t>
      </w:r>
      <w:r>
        <w:rPr>
          <w:color w:val="383838"/>
          <w:spacing w:val="-3"/>
          <w:sz w:val="24"/>
        </w:rPr>
        <w:t xml:space="preserve">in </w:t>
      </w:r>
      <w:r>
        <w:rPr>
          <w:color w:val="383838"/>
          <w:sz w:val="24"/>
        </w:rPr>
        <w:t>the following</w:t>
      </w:r>
      <w:r>
        <w:rPr>
          <w:color w:val="383838"/>
          <w:spacing w:val="1"/>
          <w:sz w:val="24"/>
        </w:rPr>
        <w:t xml:space="preserve"> </w:t>
      </w:r>
      <w:r>
        <w:rPr>
          <w:color w:val="383838"/>
          <w:sz w:val="24"/>
        </w:rPr>
        <w:t>table:</w:t>
      </w:r>
    </w:p>
    <w:tbl>
      <w:tblPr>
        <w:tblW w:w="0" w:type="auto"/>
        <w:tblInd w:w="634" w:type="dxa"/>
        <w:tblBorders>
          <w:top w:val="double" w:sz="2" w:space="0" w:color="383838"/>
          <w:left w:val="double" w:sz="2" w:space="0" w:color="383838"/>
          <w:bottom w:val="double" w:sz="2" w:space="0" w:color="383838"/>
          <w:right w:val="double" w:sz="2" w:space="0" w:color="383838"/>
          <w:insideH w:val="double" w:sz="2" w:space="0" w:color="383838"/>
          <w:insideV w:val="double" w:sz="2" w:space="0" w:color="383838"/>
        </w:tblBorders>
        <w:tblLayout w:type="fixed"/>
        <w:tblCellMar>
          <w:left w:w="0" w:type="dxa"/>
          <w:right w:w="0" w:type="dxa"/>
        </w:tblCellMar>
        <w:tblLook w:val="01E0" w:firstRow="1" w:lastRow="1" w:firstColumn="1" w:lastColumn="1" w:noHBand="0" w:noVBand="0"/>
      </w:tblPr>
      <w:tblGrid>
        <w:gridCol w:w="1365"/>
        <w:gridCol w:w="1727"/>
        <w:gridCol w:w="1915"/>
        <w:gridCol w:w="1856"/>
        <w:gridCol w:w="1977"/>
      </w:tblGrid>
      <w:tr w:rsidR="009229E6" w14:paraId="32E356B6" w14:textId="77777777" w:rsidTr="00AC294B">
        <w:trPr>
          <w:trHeight w:val="550"/>
        </w:trPr>
        <w:tc>
          <w:tcPr>
            <w:tcW w:w="8840" w:type="dxa"/>
            <w:gridSpan w:val="5"/>
            <w:tcBorders>
              <w:bottom w:val="single" w:sz="6" w:space="0" w:color="383838"/>
            </w:tcBorders>
            <w:shd w:val="clear" w:color="auto" w:fill="DFDFDF"/>
          </w:tcPr>
          <w:p w14:paraId="2A187B9F" w14:textId="77777777" w:rsidR="009229E6" w:rsidRDefault="009229E6" w:rsidP="00AC294B">
            <w:pPr>
              <w:pStyle w:val="TableParagraph"/>
              <w:spacing w:after="10" w:line="259" w:lineRule="exact"/>
              <w:ind w:left="2125"/>
              <w:rPr>
                <w:sz w:val="24"/>
              </w:rPr>
            </w:pPr>
            <w:r>
              <w:rPr>
                <w:color w:val="383838"/>
                <w:sz w:val="24"/>
              </w:rPr>
              <w:t>Monthly Water Requirement (</w:t>
            </w:r>
            <w:proofErr w:type="spellStart"/>
            <w:r>
              <w:rPr>
                <w:color w:val="383838"/>
                <w:sz w:val="24"/>
              </w:rPr>
              <w:t>acft</w:t>
            </w:r>
            <w:proofErr w:type="spellEnd"/>
            <w:r>
              <w:rPr>
                <w:color w:val="383838"/>
                <w:sz w:val="24"/>
              </w:rPr>
              <w:t>/acre)</w:t>
            </w:r>
          </w:p>
          <w:p w14:paraId="084B593C" w14:textId="501F2849" w:rsidR="009229E6" w:rsidRDefault="009229E6" w:rsidP="00AC294B">
            <w:pPr>
              <w:pStyle w:val="TableParagraph"/>
              <w:spacing w:line="20" w:lineRule="exact"/>
              <w:ind w:left="1158"/>
              <w:rPr>
                <w:sz w:val="2"/>
              </w:rPr>
            </w:pPr>
            <w:r>
              <w:rPr>
                <w:noProof/>
                <w:sz w:val="2"/>
              </w:rPr>
              <mc:AlternateContent>
                <mc:Choice Requires="wpg">
                  <w:drawing>
                    <wp:inline distT="0" distB="0" distL="0" distR="0" wp14:anchorId="39CE2D5F" wp14:editId="0BBC413B">
                      <wp:extent cx="3651885" cy="7620"/>
                      <wp:effectExtent l="0" t="254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885" cy="7620"/>
                                <a:chOff x="0" y="0"/>
                                <a:chExt cx="5751" cy="12"/>
                              </a:xfrm>
                            </wpg:grpSpPr>
                            <wps:wsp>
                              <wps:cNvPr id="3" name="Freeform 3"/>
                              <wps:cNvSpPr>
                                <a:spLocks/>
                              </wps:cNvSpPr>
                              <wps:spPr bwMode="auto">
                                <a:xfrm>
                                  <a:off x="0" y="0"/>
                                  <a:ext cx="5751" cy="12"/>
                                </a:xfrm>
                                <a:custGeom>
                                  <a:avLst/>
                                  <a:gdLst>
                                    <a:gd name="T0" fmla="*/ 5750 w 5751"/>
                                    <a:gd name="T1" fmla="*/ 0 h 12"/>
                                    <a:gd name="T2" fmla="*/ 3845 w 5751"/>
                                    <a:gd name="T3" fmla="*/ 0 h 12"/>
                                    <a:gd name="T4" fmla="*/ 3842 w 5751"/>
                                    <a:gd name="T5" fmla="*/ 0 h 12"/>
                                    <a:gd name="T6" fmla="*/ 0 w 5751"/>
                                    <a:gd name="T7" fmla="*/ 0 h 12"/>
                                    <a:gd name="T8" fmla="*/ 0 w 5751"/>
                                    <a:gd name="T9" fmla="*/ 12 h 12"/>
                                    <a:gd name="T10" fmla="*/ 3842 w 5751"/>
                                    <a:gd name="T11" fmla="*/ 12 h 12"/>
                                    <a:gd name="T12" fmla="*/ 3845 w 5751"/>
                                    <a:gd name="T13" fmla="*/ 12 h 12"/>
                                    <a:gd name="T14" fmla="*/ 5750 w 5751"/>
                                    <a:gd name="T15" fmla="*/ 12 h 12"/>
                                    <a:gd name="T16" fmla="*/ 5750 w 5751"/>
                                    <a:gd name="T1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51" h="12">
                                      <a:moveTo>
                                        <a:pt x="5750" y="0"/>
                                      </a:moveTo>
                                      <a:lnTo>
                                        <a:pt x="3845" y="0"/>
                                      </a:lnTo>
                                      <a:lnTo>
                                        <a:pt x="3842" y="0"/>
                                      </a:lnTo>
                                      <a:lnTo>
                                        <a:pt x="0" y="0"/>
                                      </a:lnTo>
                                      <a:lnTo>
                                        <a:pt x="0" y="12"/>
                                      </a:lnTo>
                                      <a:lnTo>
                                        <a:pt x="3842" y="12"/>
                                      </a:lnTo>
                                      <a:lnTo>
                                        <a:pt x="3845" y="12"/>
                                      </a:lnTo>
                                      <a:lnTo>
                                        <a:pt x="5750" y="12"/>
                                      </a:lnTo>
                                      <a:lnTo>
                                        <a:pt x="5750" y="0"/>
                                      </a:lnTo>
                                      <a:close/>
                                    </a:path>
                                  </a:pathLst>
                                </a:cu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5B12ECE2" id="Group 2" o:spid="_x0000_s1026" style="width:287.55pt;height:.6pt;mso-position-horizontal-relative:char;mso-position-vertical-relative:line" coordsize="5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">
                      <v:shape id="Freeform 3" o:spid="_x0000_s1027" style="position:absolute;width:5751;height:12;visibility:visible;mso-wrap-style:square;v-text-anchor:top" coordsize="5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" path="m5750,l3845,r-3,l,,,12r3842,l3845,12r1905,l5750,xe" fillcolor="#383838" stroked="f">
                        <v:path arrowok="t" o:connecttype="custom" o:connectlocs="5750,0;3845,0;3842,0;0,0;0,12;3842,12;3845,12;5750,12;5750,0" o:connectangles="0,0,0,0,0,0,0,0,0"/>
                      </v:shape>
                      <w10:anchorlock/>
                    </v:group>
                  </w:pict>
                </mc:Fallback>
              </mc:AlternateContent>
            </w:r>
          </w:p>
          <w:p w14:paraId="4DAAF770" w14:textId="77777777" w:rsidR="009229E6" w:rsidRDefault="009229E6" w:rsidP="00AC294B">
            <w:pPr>
              <w:pStyle w:val="TableParagraph"/>
              <w:tabs>
                <w:tab w:val="left" w:pos="3834"/>
                <w:tab w:val="left" w:pos="5605"/>
                <w:tab w:val="left" w:pos="7184"/>
              </w:tabs>
              <w:spacing w:line="241" w:lineRule="exact"/>
              <w:ind w:left="1899"/>
              <w:rPr>
                <w:sz w:val="24"/>
              </w:rPr>
            </w:pPr>
            <w:r>
              <w:rPr>
                <w:color w:val="383838"/>
                <w:sz w:val="24"/>
              </w:rPr>
              <w:t>June</w:t>
            </w:r>
            <w:r>
              <w:rPr>
                <w:color w:val="383838"/>
                <w:sz w:val="24"/>
              </w:rPr>
              <w:tab/>
              <w:t>July</w:t>
            </w:r>
            <w:r>
              <w:rPr>
                <w:color w:val="383838"/>
                <w:sz w:val="24"/>
              </w:rPr>
              <w:tab/>
              <w:t>August</w:t>
            </w:r>
            <w:r>
              <w:rPr>
                <w:color w:val="383838"/>
                <w:sz w:val="24"/>
              </w:rPr>
              <w:tab/>
              <w:t>Return,</w:t>
            </w:r>
            <w:r>
              <w:rPr>
                <w:color w:val="383838"/>
                <w:spacing w:val="3"/>
                <w:sz w:val="24"/>
              </w:rPr>
              <w:t xml:space="preserve"> </w:t>
            </w:r>
            <w:r>
              <w:rPr>
                <w:color w:val="383838"/>
                <w:sz w:val="24"/>
              </w:rPr>
              <w:t>$/acre</w:t>
            </w:r>
          </w:p>
        </w:tc>
      </w:tr>
      <w:tr w:rsidR="009229E6" w14:paraId="4AC78C60" w14:textId="77777777" w:rsidTr="00AC294B">
        <w:trPr>
          <w:trHeight w:val="276"/>
        </w:trPr>
        <w:tc>
          <w:tcPr>
            <w:tcW w:w="1365" w:type="dxa"/>
            <w:tcBorders>
              <w:top w:val="single" w:sz="6" w:space="0" w:color="383838"/>
              <w:bottom w:val="dotted" w:sz="4" w:space="0" w:color="383838"/>
              <w:right w:val="nil"/>
            </w:tcBorders>
          </w:tcPr>
          <w:p w14:paraId="5682417B" w14:textId="77777777" w:rsidR="009229E6" w:rsidRDefault="009229E6" w:rsidP="00AC294B">
            <w:pPr>
              <w:pStyle w:val="TableParagraph"/>
              <w:spacing w:line="257" w:lineRule="exact"/>
              <w:ind w:left="92"/>
              <w:rPr>
                <w:sz w:val="24"/>
              </w:rPr>
            </w:pPr>
            <w:r>
              <w:rPr>
                <w:color w:val="383838"/>
                <w:sz w:val="24"/>
              </w:rPr>
              <w:t>Hay</w:t>
            </w:r>
          </w:p>
        </w:tc>
        <w:tc>
          <w:tcPr>
            <w:tcW w:w="1727" w:type="dxa"/>
            <w:tcBorders>
              <w:top w:val="single" w:sz="6" w:space="0" w:color="383838"/>
              <w:left w:val="nil"/>
              <w:bottom w:val="dotted" w:sz="4" w:space="0" w:color="383838"/>
              <w:right w:val="nil"/>
            </w:tcBorders>
          </w:tcPr>
          <w:p w14:paraId="5E1702D1" w14:textId="77777777" w:rsidR="009229E6" w:rsidRDefault="009229E6" w:rsidP="00AC294B">
            <w:pPr>
              <w:pStyle w:val="TableParagraph"/>
              <w:spacing w:line="257" w:lineRule="exact"/>
              <w:ind w:left="714"/>
              <w:rPr>
                <w:sz w:val="24"/>
              </w:rPr>
            </w:pPr>
            <w:r>
              <w:rPr>
                <w:color w:val="383838"/>
                <w:w w:val="99"/>
                <w:sz w:val="24"/>
              </w:rPr>
              <w:t>2</w:t>
            </w:r>
          </w:p>
        </w:tc>
        <w:tc>
          <w:tcPr>
            <w:tcW w:w="1915" w:type="dxa"/>
            <w:tcBorders>
              <w:top w:val="single" w:sz="6" w:space="0" w:color="383838"/>
              <w:left w:val="nil"/>
              <w:bottom w:val="dotted" w:sz="4" w:space="0" w:color="383838"/>
              <w:right w:val="nil"/>
            </w:tcBorders>
          </w:tcPr>
          <w:p w14:paraId="33D404C9" w14:textId="77777777" w:rsidR="009229E6" w:rsidRDefault="009229E6" w:rsidP="00AC294B">
            <w:pPr>
              <w:pStyle w:val="TableParagraph"/>
              <w:spacing w:line="257" w:lineRule="exact"/>
              <w:ind w:left="13"/>
              <w:jc w:val="center"/>
              <w:rPr>
                <w:sz w:val="24"/>
              </w:rPr>
            </w:pPr>
            <w:r>
              <w:rPr>
                <w:color w:val="383838"/>
                <w:w w:val="99"/>
                <w:sz w:val="24"/>
              </w:rPr>
              <w:t>1</w:t>
            </w:r>
          </w:p>
        </w:tc>
        <w:tc>
          <w:tcPr>
            <w:tcW w:w="1856" w:type="dxa"/>
            <w:tcBorders>
              <w:top w:val="single" w:sz="6" w:space="0" w:color="383838"/>
              <w:left w:val="nil"/>
              <w:bottom w:val="dotted" w:sz="4" w:space="0" w:color="383838"/>
              <w:right w:val="nil"/>
            </w:tcBorders>
          </w:tcPr>
          <w:p w14:paraId="67C86C55" w14:textId="77777777" w:rsidR="009229E6" w:rsidRDefault="009229E6" w:rsidP="00AC294B">
            <w:pPr>
              <w:pStyle w:val="TableParagraph"/>
              <w:spacing w:line="257" w:lineRule="exact"/>
              <w:ind w:right="830"/>
              <w:jc w:val="right"/>
              <w:rPr>
                <w:sz w:val="24"/>
              </w:rPr>
            </w:pPr>
            <w:r>
              <w:rPr>
                <w:color w:val="383838"/>
                <w:w w:val="99"/>
                <w:sz w:val="24"/>
              </w:rPr>
              <w:t>1</w:t>
            </w:r>
          </w:p>
        </w:tc>
        <w:tc>
          <w:tcPr>
            <w:tcW w:w="1977" w:type="dxa"/>
            <w:tcBorders>
              <w:top w:val="single" w:sz="6" w:space="0" w:color="383838"/>
              <w:left w:val="nil"/>
              <w:bottom w:val="dotted" w:sz="4" w:space="0" w:color="383838"/>
            </w:tcBorders>
          </w:tcPr>
          <w:p w14:paraId="0EF0E681" w14:textId="77777777" w:rsidR="009229E6" w:rsidRDefault="009229E6" w:rsidP="00AC294B">
            <w:pPr>
              <w:pStyle w:val="TableParagraph"/>
              <w:spacing w:line="257" w:lineRule="exact"/>
              <w:ind w:right="746"/>
              <w:jc w:val="right"/>
              <w:rPr>
                <w:sz w:val="24"/>
              </w:rPr>
            </w:pPr>
            <w:r>
              <w:rPr>
                <w:color w:val="383838"/>
                <w:sz w:val="24"/>
              </w:rPr>
              <w:t>100</w:t>
            </w:r>
          </w:p>
        </w:tc>
      </w:tr>
      <w:tr w:rsidR="009229E6" w14:paraId="0F290798" w14:textId="77777777" w:rsidTr="00AC294B">
        <w:trPr>
          <w:trHeight w:val="268"/>
        </w:trPr>
        <w:tc>
          <w:tcPr>
            <w:tcW w:w="1365" w:type="dxa"/>
            <w:tcBorders>
              <w:top w:val="dotted" w:sz="4" w:space="0" w:color="383838"/>
              <w:right w:val="nil"/>
            </w:tcBorders>
            <w:shd w:val="clear" w:color="auto" w:fill="EFEFEF"/>
          </w:tcPr>
          <w:p w14:paraId="64610A7A" w14:textId="77777777" w:rsidR="009229E6" w:rsidRDefault="009229E6" w:rsidP="00AC294B">
            <w:pPr>
              <w:pStyle w:val="TableParagraph"/>
              <w:ind w:left="92"/>
              <w:rPr>
                <w:sz w:val="24"/>
              </w:rPr>
            </w:pPr>
            <w:r>
              <w:rPr>
                <w:color w:val="383838"/>
                <w:sz w:val="24"/>
              </w:rPr>
              <w:t>Grain</w:t>
            </w:r>
          </w:p>
        </w:tc>
        <w:tc>
          <w:tcPr>
            <w:tcW w:w="1727" w:type="dxa"/>
            <w:tcBorders>
              <w:top w:val="dotted" w:sz="4" w:space="0" w:color="383838"/>
              <w:left w:val="nil"/>
              <w:right w:val="nil"/>
            </w:tcBorders>
            <w:shd w:val="clear" w:color="auto" w:fill="EFEFEF"/>
          </w:tcPr>
          <w:p w14:paraId="79DBCEB9" w14:textId="77777777" w:rsidR="009229E6" w:rsidRDefault="009229E6" w:rsidP="00AC294B">
            <w:pPr>
              <w:pStyle w:val="TableParagraph"/>
              <w:ind w:left="715"/>
              <w:rPr>
                <w:sz w:val="24"/>
              </w:rPr>
            </w:pPr>
            <w:r>
              <w:rPr>
                <w:color w:val="383838"/>
                <w:w w:val="99"/>
                <w:sz w:val="24"/>
              </w:rPr>
              <w:t>1</w:t>
            </w:r>
          </w:p>
        </w:tc>
        <w:tc>
          <w:tcPr>
            <w:tcW w:w="1915" w:type="dxa"/>
            <w:tcBorders>
              <w:top w:val="dotted" w:sz="4" w:space="0" w:color="383838"/>
              <w:left w:val="nil"/>
              <w:right w:val="nil"/>
            </w:tcBorders>
            <w:shd w:val="clear" w:color="auto" w:fill="EFEFEF"/>
          </w:tcPr>
          <w:p w14:paraId="00967856" w14:textId="77777777" w:rsidR="009229E6" w:rsidRDefault="009229E6" w:rsidP="00AC294B">
            <w:pPr>
              <w:pStyle w:val="TableParagraph"/>
              <w:ind w:left="12"/>
              <w:jc w:val="center"/>
              <w:rPr>
                <w:sz w:val="24"/>
              </w:rPr>
            </w:pPr>
            <w:r>
              <w:rPr>
                <w:color w:val="383838"/>
                <w:w w:val="99"/>
                <w:sz w:val="24"/>
              </w:rPr>
              <w:t>2</w:t>
            </w:r>
          </w:p>
        </w:tc>
        <w:tc>
          <w:tcPr>
            <w:tcW w:w="1856" w:type="dxa"/>
            <w:tcBorders>
              <w:top w:val="dotted" w:sz="4" w:space="0" w:color="383838"/>
              <w:left w:val="nil"/>
              <w:right w:val="nil"/>
            </w:tcBorders>
            <w:shd w:val="clear" w:color="auto" w:fill="EFEFEF"/>
          </w:tcPr>
          <w:p w14:paraId="279328BA" w14:textId="77777777" w:rsidR="009229E6" w:rsidRDefault="009229E6" w:rsidP="00AC294B">
            <w:pPr>
              <w:pStyle w:val="TableParagraph"/>
              <w:ind w:right="830"/>
              <w:jc w:val="right"/>
              <w:rPr>
                <w:sz w:val="24"/>
              </w:rPr>
            </w:pPr>
            <w:r>
              <w:rPr>
                <w:color w:val="383838"/>
                <w:w w:val="99"/>
                <w:sz w:val="24"/>
              </w:rPr>
              <w:t>0</w:t>
            </w:r>
          </w:p>
        </w:tc>
        <w:tc>
          <w:tcPr>
            <w:tcW w:w="1977" w:type="dxa"/>
            <w:tcBorders>
              <w:top w:val="dotted" w:sz="4" w:space="0" w:color="383838"/>
              <w:left w:val="nil"/>
            </w:tcBorders>
            <w:shd w:val="clear" w:color="auto" w:fill="EFEFEF"/>
          </w:tcPr>
          <w:p w14:paraId="538E24DD" w14:textId="77777777" w:rsidR="009229E6" w:rsidRDefault="009229E6" w:rsidP="00AC294B">
            <w:pPr>
              <w:pStyle w:val="TableParagraph"/>
              <w:ind w:right="747"/>
              <w:jc w:val="right"/>
              <w:rPr>
                <w:sz w:val="24"/>
              </w:rPr>
            </w:pPr>
            <w:r>
              <w:rPr>
                <w:color w:val="383838"/>
                <w:w w:val="95"/>
                <w:sz w:val="24"/>
              </w:rPr>
              <w:t>120</w:t>
            </w:r>
          </w:p>
        </w:tc>
      </w:tr>
    </w:tbl>
    <w:p w14:paraId="34151129" w14:textId="37D02B8A" w:rsidR="009229E6" w:rsidRDefault="00A91907" w:rsidP="009229E6">
      <w:pPr>
        <w:pStyle w:val="BodyText"/>
        <w:spacing w:before="10"/>
        <w:rPr>
          <w:sz w:val="23"/>
        </w:rPr>
      </w:pPr>
      <w:bookmarkStart w:id="3" w:name="_GoBack"/>
      <w:commentRangeStart w:id="4"/>
      <w:r>
        <w:rPr>
          <w:sz w:val="23"/>
        </w:rPr>
        <w:t>Solve by Excel and Gams</w:t>
      </w:r>
      <w:commentRangeEnd w:id="4"/>
      <w:r w:rsidR="00947CD4">
        <w:rPr>
          <w:rStyle w:val="CommentReference"/>
          <w:rFonts w:asciiTheme="minorHAnsi" w:eastAsiaTheme="minorHAnsi" w:hAnsiTheme="minorHAnsi" w:cstheme="minorBidi"/>
        </w:rPr>
        <w:commentReference w:id="4"/>
      </w:r>
    </w:p>
    <w:bookmarkEnd w:id="3"/>
    <w:p w14:paraId="3CD33190" w14:textId="77777777" w:rsidR="00D5143A" w:rsidRDefault="00D5143A" w:rsidP="009229E6">
      <w:pPr>
        <w:pStyle w:val="BodyText"/>
        <w:spacing w:before="10"/>
        <w:rPr>
          <w:sz w:val="23"/>
        </w:rPr>
      </w:pPr>
    </w:p>
    <w:p w14:paraId="67F6D394" w14:textId="77777777" w:rsidR="00D5143A" w:rsidRDefault="00D5143A" w:rsidP="00D5143A">
      <w:pPr>
        <w:spacing w:after="0"/>
      </w:pPr>
      <w:r>
        <w:t>Process:</w:t>
      </w:r>
    </w:p>
    <w:p w14:paraId="3B0AC8C9" w14:textId="3F1D1D99" w:rsidR="009229E6" w:rsidRDefault="00A1196E" w:rsidP="00A1196E">
      <w:pPr>
        <w:pStyle w:val="ListParagraph"/>
        <w:widowControl w:val="0"/>
        <w:tabs>
          <w:tab w:val="left" w:pos="1060"/>
          <w:tab w:val="left" w:pos="1061"/>
        </w:tabs>
        <w:autoSpaceDE w:val="0"/>
        <w:autoSpaceDN w:val="0"/>
        <w:spacing w:after="0" w:line="242" w:lineRule="auto"/>
        <w:ind w:left="1060" w:right="250"/>
        <w:contextualSpacing w:val="0"/>
        <w:rPr>
          <w:sz w:val="26"/>
        </w:rPr>
      </w:pPr>
      <w:r>
        <w:rPr>
          <w:sz w:val="24"/>
        </w:rPr>
        <w:t xml:space="preserve">The </w:t>
      </w:r>
      <w:r w:rsidR="00437FD1">
        <w:rPr>
          <w:sz w:val="24"/>
        </w:rPr>
        <w:t>variables</w:t>
      </w:r>
      <w:r>
        <w:rPr>
          <w:sz w:val="24"/>
        </w:rPr>
        <w:t xml:space="preserve"> that will be used will </w:t>
      </w:r>
      <w:proofErr w:type="gramStart"/>
      <w:r>
        <w:rPr>
          <w:sz w:val="24"/>
        </w:rPr>
        <w:t xml:space="preserve">be  </w:t>
      </w:r>
      <w:r w:rsidR="009229E6">
        <w:rPr>
          <w:sz w:val="26"/>
        </w:rPr>
        <w:t>x</w:t>
      </w:r>
      <w:proofErr w:type="gramEnd"/>
      <w:r w:rsidR="009229E6">
        <w:rPr>
          <w:sz w:val="26"/>
          <w:vertAlign w:val="subscript"/>
        </w:rPr>
        <w:t xml:space="preserve">1 </w:t>
      </w:r>
      <w:r w:rsidR="009229E6">
        <w:rPr>
          <w:sz w:val="26"/>
        </w:rPr>
        <w:t>=</w:t>
      </w:r>
      <w:r w:rsidR="00A91907">
        <w:rPr>
          <w:sz w:val="26"/>
        </w:rPr>
        <w:t>Acres of Hay</w:t>
      </w:r>
      <w:r>
        <w:rPr>
          <w:sz w:val="26"/>
        </w:rPr>
        <w:t xml:space="preserve"> and </w:t>
      </w:r>
      <w:r w:rsidR="009229E6">
        <w:rPr>
          <w:sz w:val="26"/>
        </w:rPr>
        <w:t>x</w:t>
      </w:r>
      <w:r w:rsidR="009229E6">
        <w:rPr>
          <w:sz w:val="26"/>
          <w:vertAlign w:val="subscript"/>
        </w:rPr>
        <w:t>2</w:t>
      </w:r>
      <w:r w:rsidR="009229E6">
        <w:rPr>
          <w:sz w:val="26"/>
        </w:rPr>
        <w:t xml:space="preserve"> =</w:t>
      </w:r>
      <w:r w:rsidR="00A91907">
        <w:rPr>
          <w:sz w:val="26"/>
        </w:rPr>
        <w:t xml:space="preserve">Acres of </w:t>
      </w:r>
      <w:r w:rsidR="009229E6">
        <w:rPr>
          <w:sz w:val="26"/>
        </w:rPr>
        <w:t>Grain</w:t>
      </w:r>
      <w:r>
        <w:rPr>
          <w:sz w:val="26"/>
        </w:rPr>
        <w:t xml:space="preserve">. The </w:t>
      </w:r>
      <w:r w:rsidR="00437FD1">
        <w:rPr>
          <w:sz w:val="26"/>
        </w:rPr>
        <w:t>constraints</w:t>
      </w:r>
      <w:r>
        <w:rPr>
          <w:sz w:val="26"/>
        </w:rPr>
        <w:t xml:space="preserve"> for the problem will be broken down by month and the amount of excess land </w:t>
      </w:r>
      <w:r w:rsidR="009229E6">
        <w:rPr>
          <w:sz w:val="26"/>
        </w:rPr>
        <w:t xml:space="preserve">June </w:t>
      </w:r>
      <w:r w:rsidR="009229E6" w:rsidRPr="00437BAE">
        <w:rPr>
          <w:sz w:val="26"/>
        </w:rPr>
        <w:t>2</w:t>
      </w:r>
      <w:r w:rsidR="009229E6">
        <w:rPr>
          <w:sz w:val="26"/>
        </w:rPr>
        <w:t>x</w:t>
      </w:r>
      <w:r w:rsidR="009229E6">
        <w:rPr>
          <w:sz w:val="26"/>
          <w:vertAlign w:val="subscript"/>
        </w:rPr>
        <w:t>1</w:t>
      </w:r>
      <w:r w:rsidR="009229E6">
        <w:rPr>
          <w:sz w:val="26"/>
        </w:rPr>
        <w:t xml:space="preserve"> + x</w:t>
      </w:r>
      <w:proofErr w:type="gramStart"/>
      <w:r w:rsidR="009229E6">
        <w:rPr>
          <w:sz w:val="26"/>
          <w:vertAlign w:val="subscript"/>
        </w:rPr>
        <w:t>2</w:t>
      </w:r>
      <w:r w:rsidR="009229E6">
        <w:rPr>
          <w:sz w:val="26"/>
        </w:rPr>
        <w:t xml:space="preserve"> </w:t>
      </w:r>
      <w:r w:rsidR="009229E6">
        <w:rPr>
          <w:sz w:val="26"/>
          <w:vertAlign w:val="subscript"/>
        </w:rPr>
        <w:t xml:space="preserve"> </w:t>
      </w:r>
      <w:r w:rsidR="009229E6">
        <w:rPr>
          <w:sz w:val="26"/>
        </w:rPr>
        <w:t>≤</w:t>
      </w:r>
      <w:proofErr w:type="gramEnd"/>
      <w:r w:rsidR="003B6237">
        <w:rPr>
          <w:sz w:val="26"/>
        </w:rPr>
        <w:t>=</w:t>
      </w:r>
      <w:r w:rsidR="009229E6">
        <w:rPr>
          <w:sz w:val="26"/>
        </w:rPr>
        <w:t xml:space="preserve"> 14,000</w:t>
      </w:r>
      <w:r>
        <w:rPr>
          <w:sz w:val="26"/>
        </w:rPr>
        <w:t xml:space="preserve">, </w:t>
      </w:r>
      <w:r w:rsidR="009229E6">
        <w:rPr>
          <w:sz w:val="26"/>
        </w:rPr>
        <w:t>July 1x</w:t>
      </w:r>
      <w:r w:rsidR="009229E6">
        <w:rPr>
          <w:sz w:val="26"/>
          <w:vertAlign w:val="subscript"/>
        </w:rPr>
        <w:t>1</w:t>
      </w:r>
      <w:r w:rsidR="009229E6">
        <w:rPr>
          <w:sz w:val="26"/>
        </w:rPr>
        <w:t xml:space="preserve"> + 2x</w:t>
      </w:r>
      <w:r w:rsidR="009229E6">
        <w:rPr>
          <w:sz w:val="26"/>
          <w:vertAlign w:val="subscript"/>
        </w:rPr>
        <w:t>2</w:t>
      </w:r>
      <w:r w:rsidR="009229E6">
        <w:rPr>
          <w:sz w:val="26"/>
        </w:rPr>
        <w:t xml:space="preserve"> </w:t>
      </w:r>
      <w:r w:rsidR="009229E6">
        <w:rPr>
          <w:sz w:val="26"/>
          <w:vertAlign w:val="subscript"/>
        </w:rPr>
        <w:t xml:space="preserve"> </w:t>
      </w:r>
      <w:r w:rsidR="009229E6">
        <w:rPr>
          <w:sz w:val="26"/>
        </w:rPr>
        <w:t>≤</w:t>
      </w:r>
      <w:r w:rsidR="003B6237">
        <w:rPr>
          <w:sz w:val="26"/>
        </w:rPr>
        <w:t>=</w:t>
      </w:r>
      <w:r w:rsidR="009229E6">
        <w:rPr>
          <w:sz w:val="26"/>
        </w:rPr>
        <w:t xml:space="preserve"> 18,000</w:t>
      </w:r>
      <w:r>
        <w:rPr>
          <w:sz w:val="26"/>
        </w:rPr>
        <w:t xml:space="preserve">, </w:t>
      </w:r>
    </w:p>
    <w:p w14:paraId="63A6F4F5" w14:textId="702F2400" w:rsidR="009229E6" w:rsidRDefault="009229E6" w:rsidP="009229E6">
      <w:pPr>
        <w:pStyle w:val="BodyText"/>
        <w:ind w:left="1060"/>
        <w:rPr>
          <w:sz w:val="26"/>
        </w:rPr>
      </w:pPr>
      <w:r>
        <w:rPr>
          <w:sz w:val="26"/>
        </w:rPr>
        <w:t xml:space="preserve">Aug </w:t>
      </w:r>
      <w:r w:rsidRPr="00437BAE">
        <w:rPr>
          <w:sz w:val="26"/>
        </w:rPr>
        <w:t>2</w:t>
      </w:r>
      <w:r>
        <w:rPr>
          <w:sz w:val="26"/>
        </w:rPr>
        <w:t>x</w:t>
      </w:r>
      <w:r>
        <w:rPr>
          <w:sz w:val="26"/>
          <w:vertAlign w:val="subscript"/>
        </w:rPr>
        <w:t>1</w:t>
      </w:r>
      <w:r>
        <w:rPr>
          <w:sz w:val="26"/>
        </w:rPr>
        <w:t xml:space="preserve"> + 0x</w:t>
      </w:r>
      <w:proofErr w:type="gramStart"/>
      <w:r>
        <w:rPr>
          <w:sz w:val="26"/>
          <w:vertAlign w:val="subscript"/>
        </w:rPr>
        <w:t>2</w:t>
      </w:r>
      <w:r>
        <w:rPr>
          <w:sz w:val="26"/>
        </w:rPr>
        <w:t xml:space="preserve"> </w:t>
      </w:r>
      <w:r>
        <w:rPr>
          <w:sz w:val="26"/>
          <w:vertAlign w:val="subscript"/>
        </w:rPr>
        <w:t xml:space="preserve"> </w:t>
      </w:r>
      <w:r>
        <w:rPr>
          <w:sz w:val="26"/>
        </w:rPr>
        <w:t>≤</w:t>
      </w:r>
      <w:proofErr w:type="gramEnd"/>
      <w:r w:rsidR="003B6237">
        <w:rPr>
          <w:sz w:val="26"/>
        </w:rPr>
        <w:t>=</w:t>
      </w:r>
      <w:r>
        <w:rPr>
          <w:sz w:val="26"/>
        </w:rPr>
        <w:t xml:space="preserve"> 6000</w:t>
      </w:r>
      <w:r w:rsidR="00A1196E">
        <w:rPr>
          <w:sz w:val="26"/>
        </w:rPr>
        <w:t xml:space="preserve">, </w:t>
      </w:r>
      <w:r>
        <w:rPr>
          <w:sz w:val="26"/>
        </w:rPr>
        <w:t>x</w:t>
      </w:r>
      <w:r>
        <w:rPr>
          <w:sz w:val="26"/>
          <w:vertAlign w:val="subscript"/>
        </w:rPr>
        <w:t>1</w:t>
      </w:r>
      <w:r>
        <w:rPr>
          <w:sz w:val="26"/>
        </w:rPr>
        <w:t>+x</w:t>
      </w:r>
      <w:r>
        <w:rPr>
          <w:sz w:val="26"/>
          <w:vertAlign w:val="subscript"/>
        </w:rPr>
        <w:t>2</w:t>
      </w:r>
      <w:r>
        <w:rPr>
          <w:sz w:val="26"/>
        </w:rPr>
        <w:t xml:space="preserve"> = 10,000</w:t>
      </w:r>
      <w:r w:rsidR="00A1196E">
        <w:rPr>
          <w:sz w:val="26"/>
        </w:rPr>
        <w:t>. The object will be to maximize the land by the water requirements and excess of water. The o</w:t>
      </w:r>
      <w:r>
        <w:rPr>
          <w:sz w:val="26"/>
        </w:rPr>
        <w:t xml:space="preserve">bjective </w:t>
      </w:r>
      <w:r w:rsidR="00A1196E">
        <w:rPr>
          <w:sz w:val="26"/>
        </w:rPr>
        <w:t>f</w:t>
      </w:r>
      <w:r>
        <w:rPr>
          <w:sz w:val="26"/>
        </w:rPr>
        <w:t>unction</w:t>
      </w:r>
      <w:r w:rsidR="00A1196E">
        <w:rPr>
          <w:sz w:val="26"/>
        </w:rPr>
        <w:t xml:space="preserve"> is</w:t>
      </w:r>
    </w:p>
    <w:p w14:paraId="17103CCA" w14:textId="7F384FB6" w:rsidR="009229E6" w:rsidRDefault="009229E6" w:rsidP="009229E6">
      <w:pPr>
        <w:pStyle w:val="BodyText"/>
        <w:ind w:left="1060"/>
        <w:rPr>
          <w:sz w:val="26"/>
        </w:rPr>
      </w:pPr>
      <w:r>
        <w:rPr>
          <w:sz w:val="26"/>
        </w:rPr>
        <w:t>100x</w:t>
      </w:r>
      <w:r>
        <w:rPr>
          <w:sz w:val="26"/>
          <w:vertAlign w:val="subscript"/>
        </w:rPr>
        <w:t xml:space="preserve">1 </w:t>
      </w:r>
      <w:r>
        <w:rPr>
          <w:sz w:val="26"/>
        </w:rPr>
        <w:t>+120x</w:t>
      </w:r>
      <w:r>
        <w:rPr>
          <w:sz w:val="26"/>
          <w:vertAlign w:val="subscript"/>
        </w:rPr>
        <w:t xml:space="preserve">2 </w:t>
      </w:r>
      <w:r>
        <w:rPr>
          <w:sz w:val="26"/>
        </w:rPr>
        <w:t>= Z</w:t>
      </w:r>
      <w:r w:rsidR="00A1196E">
        <w:rPr>
          <w:sz w:val="26"/>
        </w:rPr>
        <w:t>.</w:t>
      </w:r>
    </w:p>
    <w:p w14:paraId="2E56F62D" w14:textId="592ED5F7" w:rsidR="00437FD1" w:rsidRDefault="00437FD1" w:rsidP="009229E6">
      <w:pPr>
        <w:pStyle w:val="BodyText"/>
        <w:ind w:left="1060"/>
        <w:rPr>
          <w:sz w:val="26"/>
        </w:rPr>
      </w:pPr>
    </w:p>
    <w:p w14:paraId="74D358B7" w14:textId="0975C648" w:rsidR="00437FD1" w:rsidRDefault="00437FD1" w:rsidP="009229E6">
      <w:pPr>
        <w:pStyle w:val="BodyText"/>
        <w:ind w:left="1060"/>
        <w:rPr>
          <w:sz w:val="26"/>
        </w:rPr>
      </w:pPr>
      <w:r>
        <w:rPr>
          <w:sz w:val="26"/>
        </w:rPr>
        <w:t xml:space="preserve">The Excel Function solve was used in order to obtain the optimal solution. </w:t>
      </w:r>
    </w:p>
    <w:p w14:paraId="06447F6B" w14:textId="728FC6AB" w:rsidR="00437FD1" w:rsidRDefault="00437FD1" w:rsidP="009229E6">
      <w:pPr>
        <w:pStyle w:val="BodyText"/>
        <w:ind w:left="1060"/>
        <w:rPr>
          <w:sz w:val="26"/>
        </w:rPr>
      </w:pPr>
      <w:r>
        <w:rPr>
          <w:sz w:val="26"/>
        </w:rPr>
        <w:t xml:space="preserve">The solver type was </w:t>
      </w:r>
      <w:proofErr w:type="spellStart"/>
      <w:r>
        <w:rPr>
          <w:sz w:val="26"/>
        </w:rPr>
        <w:t>was</w:t>
      </w:r>
      <w:proofErr w:type="spellEnd"/>
      <w:r>
        <w:rPr>
          <w:sz w:val="26"/>
        </w:rPr>
        <w:t xml:space="preserve"> LP. Also, the variable needed to be non-negative because we can’t have negative land, all solutions needed to be positive.</w:t>
      </w:r>
    </w:p>
    <w:p w14:paraId="10C577C6" w14:textId="02909EE8" w:rsidR="00437FD1" w:rsidRDefault="00437FD1" w:rsidP="009229E6">
      <w:pPr>
        <w:pStyle w:val="BodyText"/>
        <w:ind w:left="1060"/>
        <w:rPr>
          <w:sz w:val="26"/>
        </w:rPr>
      </w:pPr>
    </w:p>
    <w:p w14:paraId="012CD1B3" w14:textId="68474FE4" w:rsidR="00437FD1" w:rsidRDefault="00437FD1" w:rsidP="009229E6">
      <w:pPr>
        <w:pStyle w:val="BodyText"/>
        <w:ind w:left="1060"/>
        <w:rPr>
          <w:sz w:val="26"/>
        </w:rPr>
      </w:pPr>
      <w:r>
        <w:rPr>
          <w:sz w:val="26"/>
        </w:rPr>
        <w:t>Comparing Excel and Gams it looks like Excel was completed correctly, although, Gams differently had human error involved in solving for the solution.</w:t>
      </w:r>
    </w:p>
    <w:p w14:paraId="5FBABBBB" w14:textId="77777777" w:rsidR="00887F48" w:rsidRDefault="00887F48" w:rsidP="009229E6">
      <w:pPr>
        <w:pStyle w:val="BodyText"/>
        <w:ind w:left="1060"/>
        <w:rPr>
          <w:sz w:val="26"/>
        </w:rPr>
      </w:pPr>
    </w:p>
    <w:p w14:paraId="64F8C66E" w14:textId="2EB1F380" w:rsidR="009229E6" w:rsidRPr="00A1196E" w:rsidRDefault="00887F48" w:rsidP="00887F48">
      <w:pPr>
        <w:pStyle w:val="BodyText"/>
        <w:rPr>
          <w:b/>
          <w:bCs/>
          <w:sz w:val="26"/>
        </w:rPr>
      </w:pPr>
      <w:r w:rsidRPr="00A1196E">
        <w:rPr>
          <w:b/>
          <w:bCs/>
          <w:sz w:val="26"/>
        </w:rPr>
        <w:t>Recommendation:</w:t>
      </w:r>
    </w:p>
    <w:p w14:paraId="7BD74C1D" w14:textId="77777777" w:rsidR="00E43D81" w:rsidRDefault="00E43D81" w:rsidP="00887F48">
      <w:pPr>
        <w:pStyle w:val="BodyText"/>
        <w:rPr>
          <w:sz w:val="26"/>
        </w:rPr>
      </w:pPr>
    </w:p>
    <w:p w14:paraId="6FC50796" w14:textId="30A97FC1" w:rsidR="00A91907" w:rsidRDefault="00A72769" w:rsidP="00887F48">
      <w:pPr>
        <w:pStyle w:val="BodyText"/>
        <w:rPr>
          <w:sz w:val="26"/>
          <w:u w:val="single"/>
        </w:rPr>
      </w:pPr>
      <w:r>
        <w:rPr>
          <w:sz w:val="26"/>
        </w:rPr>
        <w:t>In order to maximize the unused land, and excess water, the optimal</w:t>
      </w:r>
      <w:r w:rsidR="00A91907">
        <w:rPr>
          <w:sz w:val="26"/>
        </w:rPr>
        <w:t xml:space="preserve"> objective value is </w:t>
      </w:r>
      <w:r w:rsidR="00437FD1">
        <w:rPr>
          <w:sz w:val="26"/>
        </w:rPr>
        <w:t>2000 aces of hay and 8000 acres of grain in order to reach the max land use of 10000 acres of excess land, and total of 1,160,000 as the Objective Function</w:t>
      </w:r>
      <w:r w:rsidR="00F94AD0" w:rsidRPr="00F94AD0">
        <w:rPr>
          <w:sz w:val="26"/>
          <w:u w:val="single"/>
        </w:rPr>
        <w:t>.</w:t>
      </w:r>
      <w:r w:rsidR="00A91907">
        <w:rPr>
          <w:sz w:val="26"/>
          <w:u w:val="single"/>
        </w:rPr>
        <w:t xml:space="preserve"> </w:t>
      </w:r>
    </w:p>
    <w:p w14:paraId="44CBB5E0" w14:textId="77777777" w:rsidR="0066549A" w:rsidRDefault="0066549A" w:rsidP="00887F48">
      <w:pPr>
        <w:pStyle w:val="BodyText"/>
        <w:rPr>
          <w:sz w:val="26"/>
          <w:u w:val="single"/>
        </w:rPr>
      </w:pPr>
    </w:p>
    <w:p w14:paraId="1641E2AA" w14:textId="4304AFD2" w:rsidR="00887F48" w:rsidRDefault="00A91907" w:rsidP="00887F48">
      <w:pPr>
        <w:pStyle w:val="BodyText"/>
        <w:rPr>
          <w:sz w:val="26"/>
          <w:u w:val="single"/>
        </w:rPr>
      </w:pPr>
      <w:r>
        <w:rPr>
          <w:sz w:val="26"/>
          <w:u w:val="single"/>
        </w:rPr>
        <w:t xml:space="preserve">*Note: I understand this answer is wrong, but I can’t get Gams to </w:t>
      </w:r>
      <w:r w:rsidR="0066549A">
        <w:rPr>
          <w:sz w:val="26"/>
          <w:u w:val="single"/>
        </w:rPr>
        <w:t xml:space="preserve">pump out the correct solutions. I </w:t>
      </w:r>
      <w:r w:rsidR="00437FD1">
        <w:rPr>
          <w:sz w:val="26"/>
          <w:u w:val="single"/>
        </w:rPr>
        <w:t>will</w:t>
      </w:r>
      <w:r w:rsidR="0066549A">
        <w:rPr>
          <w:sz w:val="26"/>
          <w:u w:val="single"/>
        </w:rPr>
        <w:t xml:space="preserve"> </w:t>
      </w:r>
      <w:proofErr w:type="gramStart"/>
      <w:r w:rsidR="0066549A">
        <w:rPr>
          <w:sz w:val="26"/>
          <w:u w:val="single"/>
        </w:rPr>
        <w:t>uploaded</w:t>
      </w:r>
      <w:proofErr w:type="gramEnd"/>
      <w:r w:rsidR="0066549A">
        <w:rPr>
          <w:sz w:val="26"/>
          <w:u w:val="single"/>
        </w:rPr>
        <w:t xml:space="preserve"> my Gams on </w:t>
      </w:r>
      <w:proofErr w:type="spellStart"/>
      <w:r w:rsidR="0066549A">
        <w:rPr>
          <w:sz w:val="26"/>
          <w:u w:val="single"/>
        </w:rPr>
        <w:t>GetHub</w:t>
      </w:r>
      <w:proofErr w:type="spellEnd"/>
      <w:r w:rsidR="0066549A">
        <w:rPr>
          <w:sz w:val="26"/>
          <w:u w:val="single"/>
        </w:rPr>
        <w:t xml:space="preserve"> in your account. I’m still learning the program</w:t>
      </w:r>
      <w:r w:rsidR="00437FD1">
        <w:rPr>
          <w:sz w:val="26"/>
          <w:u w:val="single"/>
        </w:rPr>
        <w:t xml:space="preserve"> and would like to understand why Gams is not working</w:t>
      </w:r>
      <w:r w:rsidR="0066549A">
        <w:rPr>
          <w:sz w:val="26"/>
          <w:u w:val="single"/>
        </w:rPr>
        <w:t>.</w:t>
      </w:r>
      <w:r w:rsidR="00DC4C8A">
        <w:rPr>
          <w:sz w:val="26"/>
          <w:u w:val="single"/>
        </w:rPr>
        <w:t xml:space="preserve"> </w:t>
      </w:r>
    </w:p>
    <w:p w14:paraId="25D9E701" w14:textId="403A9A78" w:rsidR="00DC4C8A" w:rsidRDefault="00DC4C8A" w:rsidP="00887F48">
      <w:pPr>
        <w:pStyle w:val="BodyText"/>
        <w:rPr>
          <w:sz w:val="26"/>
          <w:u w:val="single"/>
        </w:rPr>
      </w:pPr>
      <w:r>
        <w:rPr>
          <w:sz w:val="26"/>
          <w:u w:val="single"/>
        </w:rPr>
        <w:t xml:space="preserve">Also, thank you for supplying the </w:t>
      </w:r>
      <w:proofErr w:type="spellStart"/>
      <w:r>
        <w:rPr>
          <w:sz w:val="26"/>
          <w:u w:val="single"/>
        </w:rPr>
        <w:t>Exel</w:t>
      </w:r>
      <w:proofErr w:type="spellEnd"/>
      <w:r>
        <w:rPr>
          <w:sz w:val="26"/>
          <w:u w:val="single"/>
        </w:rPr>
        <w:t xml:space="preserve"> Solver Examples for egg and </w:t>
      </w:r>
      <w:proofErr w:type="spellStart"/>
      <w:r>
        <w:rPr>
          <w:sz w:val="26"/>
          <w:u w:val="single"/>
        </w:rPr>
        <w:t>tomatos</w:t>
      </w:r>
      <w:proofErr w:type="spellEnd"/>
      <w:r>
        <w:rPr>
          <w:sz w:val="26"/>
          <w:u w:val="single"/>
        </w:rPr>
        <w:t xml:space="preserve"> and the mini step by step solving steps, I could not have completed it without the steps. </w:t>
      </w:r>
    </w:p>
    <w:p w14:paraId="24FD315C" w14:textId="7673CA4B" w:rsidR="00A91907" w:rsidRDefault="00A91907" w:rsidP="00887F48">
      <w:pPr>
        <w:pStyle w:val="BodyText"/>
        <w:rPr>
          <w:sz w:val="26"/>
          <w:u w:val="single"/>
        </w:rPr>
      </w:pPr>
    </w:p>
    <w:p w14:paraId="53249A0D" w14:textId="396B9C9B" w:rsidR="00A91907" w:rsidRDefault="00437FD1" w:rsidP="00887F48">
      <w:pPr>
        <w:pStyle w:val="BodyText"/>
        <w:rPr>
          <w:sz w:val="26"/>
          <w:u w:val="single"/>
        </w:rPr>
      </w:pPr>
      <w:r>
        <w:rPr>
          <w:noProof/>
        </w:rPr>
        <w:lastRenderedPageBreak/>
        <w:drawing>
          <wp:inline distT="0" distB="0" distL="0" distR="0" wp14:anchorId="7063B608" wp14:editId="6C1D2E79">
            <wp:extent cx="5943600" cy="158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2420"/>
                    </a:xfrm>
                    <a:prstGeom prst="rect">
                      <a:avLst/>
                    </a:prstGeom>
                  </pic:spPr>
                </pic:pic>
              </a:graphicData>
            </a:graphic>
          </wp:inline>
        </w:drawing>
      </w:r>
    </w:p>
    <w:p w14:paraId="6BAA11A5" w14:textId="77777777" w:rsidR="00A91907" w:rsidRDefault="00A91907" w:rsidP="00887F48">
      <w:pPr>
        <w:pStyle w:val="BodyText"/>
        <w:rPr>
          <w:sz w:val="26"/>
        </w:rPr>
      </w:pPr>
    </w:p>
    <w:p w14:paraId="7E68394F" w14:textId="6E320C95" w:rsidR="009229E6" w:rsidRDefault="009229E6" w:rsidP="009229E6">
      <w:pPr>
        <w:pStyle w:val="BodyText"/>
        <w:rPr>
          <w:sz w:val="26"/>
        </w:rPr>
      </w:pPr>
    </w:p>
    <w:p w14:paraId="7D1E475A" w14:textId="77777777" w:rsidR="00E43D81" w:rsidRDefault="00E43D81" w:rsidP="009229E6">
      <w:pPr>
        <w:pStyle w:val="BodyText"/>
        <w:rPr>
          <w:sz w:val="26"/>
        </w:rPr>
      </w:pPr>
    </w:p>
    <w:p w14:paraId="7F6B8827" w14:textId="77777777" w:rsidR="009229E6" w:rsidRDefault="009229E6" w:rsidP="009229E6">
      <w:pPr>
        <w:pStyle w:val="BodyText"/>
        <w:rPr>
          <w:sz w:val="26"/>
        </w:rPr>
      </w:pPr>
    </w:p>
    <w:p w14:paraId="1BA3CB82" w14:textId="77777777" w:rsidR="009229E6" w:rsidRDefault="009229E6" w:rsidP="009229E6">
      <w:pPr>
        <w:pStyle w:val="BodyText"/>
        <w:spacing w:before="10"/>
        <w:rPr>
          <w:sz w:val="20"/>
        </w:rPr>
      </w:pPr>
    </w:p>
    <w:p w14:paraId="5C155797" w14:textId="77777777" w:rsidR="009229E6" w:rsidRDefault="009229E6" w:rsidP="00CE5EE0">
      <w:pPr>
        <w:spacing w:after="0"/>
      </w:pPr>
    </w:p>
    <w:p w14:paraId="47329FDA" w14:textId="7C2B4B7A" w:rsidR="006D77EC" w:rsidRDefault="006D77EC" w:rsidP="00CE5EE0">
      <w:pPr>
        <w:spacing w:after="0"/>
      </w:pPr>
    </w:p>
    <w:p w14:paraId="23FB8CFF" w14:textId="4552395E" w:rsidR="006D77EC" w:rsidRDefault="006D77EC" w:rsidP="00CE5EE0">
      <w:pPr>
        <w:spacing w:after="0"/>
      </w:pPr>
    </w:p>
    <w:p w14:paraId="7E6FAEE0" w14:textId="49C1E4A3" w:rsidR="006D77EC" w:rsidRDefault="006D77EC" w:rsidP="00CE5EE0">
      <w:pPr>
        <w:spacing w:after="0"/>
      </w:pPr>
    </w:p>
    <w:p w14:paraId="2E6D124A" w14:textId="27F7D035" w:rsidR="00C10C15" w:rsidRDefault="00C10C15" w:rsidP="00CE5EE0">
      <w:pPr>
        <w:spacing w:after="0"/>
      </w:pPr>
    </w:p>
    <w:p w14:paraId="68FB3CD2" w14:textId="429A3127" w:rsidR="00887F48" w:rsidRDefault="00887F48" w:rsidP="00CE5EE0">
      <w:pPr>
        <w:spacing w:after="0"/>
      </w:pPr>
    </w:p>
    <w:p w14:paraId="305C7438" w14:textId="65E35405" w:rsidR="00887F48" w:rsidRDefault="00887F48" w:rsidP="00CE5EE0">
      <w:pPr>
        <w:spacing w:after="0"/>
      </w:pPr>
    </w:p>
    <w:p w14:paraId="1891B8BD" w14:textId="2968E2DC" w:rsidR="00C10C15" w:rsidRDefault="00C10C15" w:rsidP="00CE5EE0">
      <w:pPr>
        <w:spacing w:after="0"/>
      </w:pPr>
    </w:p>
    <w:p w14:paraId="16A4F9C9" w14:textId="520F4B17" w:rsidR="00C10C15" w:rsidRDefault="00C10C15" w:rsidP="00CE5EE0">
      <w:pPr>
        <w:spacing w:after="0"/>
      </w:pPr>
    </w:p>
    <w:p w14:paraId="2FC09E9A" w14:textId="0B914D58" w:rsidR="00C10C15" w:rsidRDefault="00C10C15" w:rsidP="00CE5EE0">
      <w:pPr>
        <w:spacing w:after="0"/>
      </w:pPr>
    </w:p>
    <w:p w14:paraId="671A6E32" w14:textId="451CCDB2" w:rsidR="009F4431" w:rsidRDefault="009F4431">
      <w:pPr>
        <w:sectPr w:rsidR="009F4431" w:rsidSect="00920C85">
          <w:headerReference w:type="default" r:id="rId15"/>
          <w:headerReference w:type="first" r:id="rId16"/>
          <w:pgSz w:w="12240" w:h="15840"/>
          <w:pgMar w:top="1440" w:right="1440" w:bottom="1440" w:left="1440" w:header="720" w:footer="720" w:gutter="0"/>
          <w:pgNumType w:start="0"/>
          <w:cols w:space="720"/>
          <w:titlePg/>
          <w:docGrid w:linePitch="360"/>
        </w:sectPr>
      </w:pPr>
    </w:p>
    <w:p w14:paraId="6050E2D0" w14:textId="1F003C6A" w:rsidR="00455E33" w:rsidRDefault="00455E33"/>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1350"/>
        <w:gridCol w:w="1707"/>
        <w:gridCol w:w="2255"/>
        <w:gridCol w:w="1889"/>
        <w:gridCol w:w="2789"/>
        <w:gridCol w:w="901"/>
        <w:gridCol w:w="1350"/>
      </w:tblGrid>
      <w:tr w:rsidR="00C10C15" w:rsidRPr="00BC4A94" w14:paraId="7FC08473" w14:textId="77777777" w:rsidTr="0088425A">
        <w:tc>
          <w:tcPr>
            <w:tcW w:w="1710" w:type="dxa"/>
          </w:tcPr>
          <w:p w14:paraId="5872FB95"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Title</w:t>
            </w:r>
          </w:p>
          <w:p w14:paraId="4E2A776B"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w:t>
            </w:r>
          </w:p>
        </w:tc>
        <w:tc>
          <w:tcPr>
            <w:tcW w:w="1350" w:type="dxa"/>
          </w:tcPr>
          <w:p w14:paraId="4E341A1D"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FDAA6FF" w14:textId="77777777" w:rsidR="00C10C15" w:rsidRDefault="00C10C15" w:rsidP="00210489">
            <w:pPr>
              <w:autoSpaceDE w:val="0"/>
              <w:autoSpaceDN w:val="0"/>
              <w:adjustRightInd w:val="0"/>
              <w:rPr>
                <w:rFonts w:ascii="TimesNewRomanPSMT" w:hAnsi="TimesNewRomanPSMT" w:cs="TimesNewRomanPSMT"/>
                <w:sz w:val="20"/>
                <w:szCs w:val="20"/>
              </w:rPr>
            </w:pPr>
          </w:p>
          <w:p w14:paraId="42456405" w14:textId="77777777" w:rsidR="00C10C15" w:rsidRDefault="00C10C15" w:rsidP="00210489">
            <w:pPr>
              <w:autoSpaceDE w:val="0"/>
              <w:autoSpaceDN w:val="0"/>
              <w:adjustRightInd w:val="0"/>
              <w:rPr>
                <w:rFonts w:ascii="TimesNewRomanPSMT" w:hAnsi="TimesNewRomanPSMT" w:cs="TimesNewRomanPSMT"/>
                <w:sz w:val="20"/>
                <w:szCs w:val="20"/>
              </w:rPr>
            </w:pPr>
          </w:p>
          <w:p w14:paraId="7B1AF66B" w14:textId="77777777" w:rsidR="00C10C15" w:rsidRPr="00BC4A94" w:rsidRDefault="00C10C15" w:rsidP="00210489">
            <w:pPr>
              <w:pStyle w:val="PointValue"/>
              <w:rPr>
                <w:rFonts w:ascii="TimesNewRomanPS-BoldMT" w:hAnsi="TimesNewRomanPS-BoldMT" w:cs="TimesNewRomanPS-BoldMT"/>
                <w:bCs/>
                <w:sz w:val="24"/>
                <w:szCs w:val="24"/>
              </w:rPr>
            </w:pPr>
            <w:r>
              <w:t>0</w:t>
            </w:r>
          </w:p>
        </w:tc>
        <w:tc>
          <w:tcPr>
            <w:tcW w:w="1707" w:type="dxa"/>
          </w:tcPr>
          <w:p w14:paraId="546C6892"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5DF49310" w14:textId="77777777" w:rsidR="00C10C15" w:rsidRDefault="00C10C15" w:rsidP="00210489">
            <w:pPr>
              <w:autoSpaceDE w:val="0"/>
              <w:autoSpaceDN w:val="0"/>
              <w:adjustRightInd w:val="0"/>
              <w:rPr>
                <w:rFonts w:ascii="TimesNewRomanPSMT" w:hAnsi="TimesNewRomanPSMT" w:cs="TimesNewRomanPSMT"/>
                <w:sz w:val="20"/>
                <w:szCs w:val="20"/>
              </w:rPr>
            </w:pPr>
          </w:p>
          <w:p w14:paraId="0ABAA77B" w14:textId="77777777" w:rsidR="00C10C15" w:rsidRPr="00BC4A94" w:rsidRDefault="00C10C15" w:rsidP="00210489">
            <w:pPr>
              <w:pStyle w:val="PointValue"/>
              <w:rPr>
                <w:rFonts w:ascii="TimesNewRomanPS-BoldMT" w:hAnsi="TimesNewRomanPS-BoldMT" w:cs="TimesNewRomanPS-BoldMT"/>
                <w:bCs/>
                <w:sz w:val="24"/>
                <w:szCs w:val="24"/>
              </w:rPr>
            </w:pPr>
            <w:r>
              <w:t>0</w:t>
            </w:r>
          </w:p>
        </w:tc>
        <w:tc>
          <w:tcPr>
            <w:tcW w:w="2255" w:type="dxa"/>
          </w:tcPr>
          <w:p w14:paraId="35B7C4EB"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660A3DCA" w14:textId="77777777" w:rsidR="00C10C15" w:rsidRDefault="00C10C15" w:rsidP="00210489">
            <w:pPr>
              <w:autoSpaceDE w:val="0"/>
              <w:autoSpaceDN w:val="0"/>
              <w:adjustRightInd w:val="0"/>
              <w:rPr>
                <w:rFonts w:ascii="TimesNewRomanPSMT" w:hAnsi="TimesNewRomanPSMT" w:cs="TimesNewRomanPSMT"/>
                <w:sz w:val="20"/>
                <w:szCs w:val="20"/>
              </w:rPr>
            </w:pPr>
          </w:p>
          <w:p w14:paraId="31F16718" w14:textId="77777777" w:rsidR="00C10C15" w:rsidRDefault="00C10C15" w:rsidP="00210489">
            <w:pPr>
              <w:autoSpaceDE w:val="0"/>
              <w:autoSpaceDN w:val="0"/>
              <w:adjustRightInd w:val="0"/>
              <w:rPr>
                <w:rFonts w:ascii="TimesNewRomanPSMT" w:hAnsi="TimesNewRomanPSMT" w:cs="TimesNewRomanPSMT"/>
                <w:sz w:val="20"/>
                <w:szCs w:val="20"/>
              </w:rPr>
            </w:pPr>
          </w:p>
          <w:p w14:paraId="150CCF19" w14:textId="77777777" w:rsidR="00C10C15" w:rsidRPr="00BC4A94" w:rsidRDefault="00C10C15" w:rsidP="00210489">
            <w:pPr>
              <w:pStyle w:val="PointValue"/>
              <w:rPr>
                <w:rFonts w:ascii="TimesNewRomanPS-BoldMT" w:hAnsi="TimesNewRomanPS-BoldMT" w:cs="TimesNewRomanPS-BoldMT"/>
                <w:bCs/>
                <w:sz w:val="24"/>
                <w:szCs w:val="24"/>
              </w:rPr>
            </w:pPr>
            <w:r>
              <w:t>0</w:t>
            </w:r>
          </w:p>
        </w:tc>
        <w:tc>
          <w:tcPr>
            <w:tcW w:w="1889" w:type="dxa"/>
          </w:tcPr>
          <w:p w14:paraId="2771C195"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521C4041" w14:textId="77777777" w:rsidR="00C10C15" w:rsidRDefault="00C10C15" w:rsidP="00210489">
            <w:pPr>
              <w:autoSpaceDE w:val="0"/>
              <w:autoSpaceDN w:val="0"/>
              <w:adjustRightInd w:val="0"/>
              <w:rPr>
                <w:rFonts w:ascii="TimesNewRomanPSMT" w:hAnsi="TimesNewRomanPSMT" w:cs="TimesNewRomanPSMT"/>
                <w:sz w:val="20"/>
                <w:szCs w:val="20"/>
              </w:rPr>
            </w:pPr>
          </w:p>
          <w:p w14:paraId="20D9D043" w14:textId="77777777" w:rsidR="00C10C15" w:rsidRDefault="00C10C15" w:rsidP="00210489">
            <w:pPr>
              <w:autoSpaceDE w:val="0"/>
              <w:autoSpaceDN w:val="0"/>
              <w:adjustRightInd w:val="0"/>
              <w:rPr>
                <w:rFonts w:ascii="TimesNewRomanPSMT" w:hAnsi="TimesNewRomanPSMT" w:cs="TimesNewRomanPSMT"/>
                <w:sz w:val="20"/>
                <w:szCs w:val="20"/>
              </w:rPr>
            </w:pPr>
          </w:p>
          <w:p w14:paraId="5F175B3A" w14:textId="77777777" w:rsidR="00C10C15" w:rsidRPr="00A6430C" w:rsidRDefault="00C10C15" w:rsidP="00210489">
            <w:pPr>
              <w:pStyle w:val="PointValue"/>
              <w:rPr>
                <w:rFonts w:ascii="TimesNewRomanPS-BoldMT" w:hAnsi="TimesNewRomanPS-BoldMT" w:cs="TimesNewRomanPS-BoldMT"/>
                <w:bCs/>
                <w:sz w:val="24"/>
                <w:szCs w:val="24"/>
              </w:rPr>
            </w:pPr>
            <w:r w:rsidRPr="00A6430C">
              <w:t>1</w:t>
            </w:r>
          </w:p>
        </w:tc>
        <w:tc>
          <w:tcPr>
            <w:tcW w:w="2789" w:type="dxa"/>
          </w:tcPr>
          <w:p w14:paraId="1E13A573" w14:textId="77777777" w:rsidR="00C10C15" w:rsidRPr="00A6430C"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Title – can assess main point from title alone; Name, Instructors</w:t>
            </w:r>
            <w:r>
              <w:rPr>
                <w:rFonts w:ascii="TimesNewRomanPSMT" w:hAnsi="TimesNewRomanPSMT" w:cs="TimesNewRomanPSMT"/>
                <w:sz w:val="20"/>
                <w:szCs w:val="20"/>
              </w:rPr>
              <w:t>’</w:t>
            </w:r>
            <w:r w:rsidRPr="00BC4A94">
              <w:rPr>
                <w:rFonts w:ascii="TimesNewRomanPSMT" w:hAnsi="TimesNewRomanPSMT" w:cs="TimesNewRomanPSMT"/>
                <w:sz w:val="20"/>
                <w:szCs w:val="20"/>
              </w:rPr>
              <w:t xml:space="preserve"> Name</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Course, Date, Neatly </w:t>
            </w:r>
            <w:proofErr w:type="gramStart"/>
            <w:r w:rsidRPr="00BC4A94">
              <w:rPr>
                <w:rFonts w:ascii="TimesNewRomanPSMT" w:hAnsi="TimesNewRomanPSMT" w:cs="TimesNewRomanPSMT"/>
                <w:sz w:val="20"/>
                <w:szCs w:val="20"/>
              </w:rPr>
              <w:t>finished</w:t>
            </w:r>
            <w:r>
              <w:rPr>
                <w:rFonts w:ascii="TimesNewRomanPSMT" w:hAnsi="TimesNewRomanPSMT" w:cs="TimesNewRomanPSMT"/>
                <w:sz w:val="20"/>
                <w:szCs w:val="20"/>
              </w:rPr>
              <w:t xml:space="preserve">  </w:t>
            </w:r>
            <w:r>
              <w:rPr>
                <w:bdr w:val="single" w:sz="4" w:space="0" w:color="auto"/>
              </w:rPr>
              <w:t>1</w:t>
            </w:r>
            <w:proofErr w:type="gramEnd"/>
          </w:p>
        </w:tc>
        <w:tc>
          <w:tcPr>
            <w:tcW w:w="901" w:type="dxa"/>
          </w:tcPr>
          <w:p w14:paraId="72BEFD66"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1</w:t>
            </w:r>
          </w:p>
        </w:tc>
        <w:tc>
          <w:tcPr>
            <w:tcW w:w="1350" w:type="dxa"/>
          </w:tcPr>
          <w:p w14:paraId="240C1CFB" w14:textId="672A7604" w:rsidR="00C10C15" w:rsidRPr="00BC4A94" w:rsidRDefault="00947CD4" w:rsidP="00947CD4">
            <w:pPr>
              <w:autoSpaceDE w:val="0"/>
              <w:autoSpaceDN w:val="0"/>
              <w:adjustRightInd w:val="0"/>
              <w:rPr>
                <w:rFonts w:ascii="TimesNewRomanPS-BoldMT" w:hAnsi="TimesNewRomanPS-BoldMT" w:cs="TimesNewRomanPS-BoldMT"/>
                <w:bCs/>
              </w:rPr>
            </w:pPr>
            <w:ins w:id="5" w:author="David Rosenberg" w:date="2020-09-26T17:28:00Z">
              <w:r>
                <w:rPr>
                  <w:rFonts w:ascii="TimesNewRomanPS-BoldMT" w:hAnsi="TimesNewRomanPS-BoldMT" w:cs="TimesNewRomanPS-BoldMT"/>
                  <w:bCs/>
                </w:rPr>
                <w:t>1</w:t>
              </w:r>
            </w:ins>
          </w:p>
        </w:tc>
      </w:tr>
      <w:tr w:rsidR="00C10C15" w:rsidRPr="00BC4A94" w14:paraId="28F50CED" w14:textId="77777777" w:rsidTr="0088425A">
        <w:tc>
          <w:tcPr>
            <w:tcW w:w="1710" w:type="dxa"/>
          </w:tcPr>
          <w:p w14:paraId="17A6239F"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Introduction</w:t>
            </w:r>
          </w:p>
          <w:p w14:paraId="5BB13758"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(3)</w:t>
            </w:r>
          </w:p>
        </w:tc>
        <w:tc>
          <w:tcPr>
            <w:tcW w:w="1350" w:type="dxa"/>
          </w:tcPr>
          <w:p w14:paraId="38A507BB" w14:textId="77777777" w:rsidR="00C10C15" w:rsidRDefault="00C10C15" w:rsidP="00210489">
            <w:r w:rsidRPr="00BC4A94">
              <w:t>Absent, no evidence</w:t>
            </w:r>
          </w:p>
          <w:p w14:paraId="2E2665D4" w14:textId="77777777" w:rsidR="00C10C15" w:rsidRDefault="00C10C15" w:rsidP="00210489"/>
          <w:p w14:paraId="121D4824" w14:textId="77777777" w:rsidR="00C10C15" w:rsidRDefault="00C10C15" w:rsidP="00210489"/>
          <w:p w14:paraId="0865438E" w14:textId="77777777" w:rsidR="00C10C15" w:rsidRPr="00BC4A94" w:rsidRDefault="00C10C15" w:rsidP="00210489">
            <w:pPr>
              <w:pStyle w:val="PointValue"/>
            </w:pPr>
            <w:r>
              <w:t>0</w:t>
            </w:r>
          </w:p>
        </w:tc>
        <w:tc>
          <w:tcPr>
            <w:tcW w:w="1707" w:type="dxa"/>
          </w:tcPr>
          <w:p w14:paraId="2FDD5416"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58EF9DFE" w14:textId="77777777" w:rsidR="00C10C15" w:rsidRDefault="00C10C15" w:rsidP="00210489">
            <w:pPr>
              <w:autoSpaceDE w:val="0"/>
              <w:autoSpaceDN w:val="0"/>
              <w:adjustRightInd w:val="0"/>
              <w:rPr>
                <w:rFonts w:ascii="TimesNewRomanPSMT" w:hAnsi="TimesNewRomanPSMT" w:cs="TimesNewRomanPSMT"/>
                <w:sz w:val="20"/>
                <w:szCs w:val="20"/>
              </w:rPr>
            </w:pPr>
          </w:p>
          <w:p w14:paraId="7B8CF67B" w14:textId="77777777" w:rsidR="00C10C15" w:rsidRDefault="00C10C15" w:rsidP="00210489">
            <w:pPr>
              <w:autoSpaceDE w:val="0"/>
              <w:autoSpaceDN w:val="0"/>
              <w:adjustRightInd w:val="0"/>
              <w:rPr>
                <w:rFonts w:ascii="TimesNewRomanPSMT" w:hAnsi="TimesNewRomanPSMT" w:cs="TimesNewRomanPSMT"/>
                <w:sz w:val="20"/>
                <w:szCs w:val="20"/>
              </w:rPr>
            </w:pPr>
          </w:p>
          <w:p w14:paraId="69D8CB63" w14:textId="77777777" w:rsidR="00C10C15" w:rsidRPr="00BC4A94" w:rsidRDefault="00C10C15" w:rsidP="00210489">
            <w:pPr>
              <w:pStyle w:val="PointValue"/>
              <w:rPr>
                <w:rFonts w:ascii="TimesNewRomanPS-BoldMT" w:hAnsi="TimesNewRomanPS-BoldMT" w:cs="TimesNewRomanPS-BoldMT"/>
                <w:bCs/>
                <w:sz w:val="24"/>
                <w:szCs w:val="24"/>
              </w:rPr>
            </w:pPr>
            <w:r>
              <w:t>1</w:t>
            </w:r>
          </w:p>
        </w:tc>
        <w:tc>
          <w:tcPr>
            <w:tcW w:w="2255" w:type="dxa"/>
          </w:tcPr>
          <w:p w14:paraId="3CFF74CC" w14:textId="77777777" w:rsidR="00C10C15" w:rsidRPr="00BC4A94"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I</w:t>
            </w:r>
            <w:r w:rsidRPr="00BC4A94">
              <w:rPr>
                <w:rFonts w:ascii="TimesNewRomanPSMT" w:hAnsi="TimesNewRomanPSMT" w:cs="TimesNewRomanPSMT"/>
                <w:sz w:val="20"/>
                <w:szCs w:val="20"/>
              </w:rPr>
              <w:t xml:space="preserve">ntroduction states the main topic but </w:t>
            </w:r>
            <w:r>
              <w:rPr>
                <w:rFonts w:ascii="TimesNewRomanPSMT" w:hAnsi="TimesNewRomanPSMT" w:cs="TimesNewRomanPSMT"/>
                <w:sz w:val="20"/>
                <w:szCs w:val="20"/>
              </w:rPr>
              <w:t>e</w:t>
            </w:r>
            <w:r w:rsidRPr="00BC4A94">
              <w:rPr>
                <w:rFonts w:ascii="TimesNewRomanPSMT" w:hAnsi="TimesNewRomanPSMT" w:cs="TimesNewRomanPSMT"/>
                <w:sz w:val="20"/>
                <w:szCs w:val="20"/>
              </w:rPr>
              <w:t>ither:</w:t>
            </w:r>
          </w:p>
          <w:p w14:paraId="2F309C2A" w14:textId="77777777" w:rsidR="00C10C15" w:rsidRPr="00BC4A94" w:rsidRDefault="00C10C15" w:rsidP="00C10C15">
            <w:pPr>
              <w:pStyle w:val="ListParagraph"/>
              <w:numPr>
                <w:ilvl w:val="0"/>
                <w:numId w:val="4"/>
              </w:numPr>
              <w:autoSpaceDE w:val="0"/>
              <w:autoSpaceDN w:val="0"/>
              <w:adjustRightInd w:val="0"/>
              <w:spacing w:after="0" w:line="240" w:lineRule="auto"/>
              <w:ind w:left="288" w:hanging="216"/>
              <w:rPr>
                <w:rFonts w:ascii="TimesNewRomanPSMT" w:hAnsi="TimesNewRomanPSMT" w:cs="TimesNewRomanPSMT"/>
                <w:sz w:val="20"/>
                <w:szCs w:val="20"/>
              </w:rPr>
            </w:pPr>
            <w:r>
              <w:rPr>
                <w:rFonts w:ascii="TimesNewRomanPSMT" w:hAnsi="TimesNewRomanPSMT" w:cs="TimesNewRomanPSMT"/>
                <w:sz w:val="20"/>
                <w:szCs w:val="20"/>
              </w:rPr>
              <w:t>Does not</w:t>
            </w:r>
            <w:r w:rsidRPr="00BC4A94">
              <w:rPr>
                <w:rFonts w:ascii="TimesNewRomanPSMT" w:hAnsi="TimesNewRomanPSMT" w:cs="TimesNewRomanPSMT"/>
                <w:sz w:val="20"/>
                <w:szCs w:val="20"/>
              </w:rPr>
              <w:t xml:space="preserve"> give a</w:t>
            </w:r>
            <w:r>
              <w:rPr>
                <w:rFonts w:ascii="TimesNewRomanPSMT" w:hAnsi="TimesNewRomanPSMT" w:cs="TimesNewRomanPSMT"/>
                <w:sz w:val="20"/>
                <w:szCs w:val="20"/>
              </w:rPr>
              <w:t xml:space="preserve"> full</w:t>
            </w:r>
            <w:r w:rsidRPr="00BC4A94">
              <w:rPr>
                <w:rFonts w:ascii="TimesNewRomanPSMT" w:hAnsi="TimesNewRomanPSMT" w:cs="TimesNewRomanPSMT"/>
                <w:sz w:val="20"/>
                <w:szCs w:val="20"/>
              </w:rPr>
              <w:t xml:space="preserve"> overview, Or:</w:t>
            </w:r>
          </w:p>
          <w:p w14:paraId="76E3B9DE" w14:textId="77777777" w:rsidR="00C10C15" w:rsidRPr="00BC4A94" w:rsidRDefault="00C10C15" w:rsidP="00C10C15">
            <w:pPr>
              <w:pStyle w:val="ListParagraph"/>
              <w:numPr>
                <w:ilvl w:val="0"/>
                <w:numId w:val="4"/>
              </w:numPr>
              <w:autoSpaceDE w:val="0"/>
              <w:autoSpaceDN w:val="0"/>
              <w:adjustRightInd w:val="0"/>
              <w:spacing w:after="0" w:line="240" w:lineRule="auto"/>
              <w:ind w:left="288" w:hanging="216"/>
            </w:pPr>
            <w:r w:rsidRPr="00BC4A94">
              <w:rPr>
                <w:rFonts w:ascii="TimesNewRomanPSMT" w:hAnsi="TimesNewRomanPSMT" w:cs="TimesNewRomanPSMT"/>
                <w:sz w:val="20"/>
                <w:szCs w:val="20"/>
              </w:rPr>
              <w:t>Too detailed, leading to annoying repetition later</w:t>
            </w:r>
            <w:r>
              <w:rPr>
                <w:rFonts w:ascii="TimesNewRomanPSMT" w:hAnsi="TimesNewRomanPSMT" w:cs="TimesNewRomanPSMT"/>
                <w:sz w:val="20"/>
                <w:szCs w:val="20"/>
              </w:rPr>
              <w:t xml:space="preserve">.  </w:t>
            </w:r>
            <w:r>
              <w:rPr>
                <w:bdr w:val="single" w:sz="4" w:space="0" w:color="auto"/>
              </w:rPr>
              <w:t>2</w:t>
            </w:r>
          </w:p>
        </w:tc>
        <w:tc>
          <w:tcPr>
            <w:tcW w:w="1889" w:type="dxa"/>
          </w:tcPr>
          <w:p w14:paraId="195E65D9"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w:t>
            </w:r>
          </w:p>
          <w:p w14:paraId="5575F465" w14:textId="77777777" w:rsidR="00C10C15" w:rsidRDefault="00C10C15" w:rsidP="00210489">
            <w:pPr>
              <w:autoSpaceDE w:val="0"/>
              <w:autoSpaceDN w:val="0"/>
              <w:adjustRightInd w:val="0"/>
              <w:rPr>
                <w:rFonts w:ascii="TimesNewRomanPSMT" w:hAnsi="TimesNewRomanPSMT" w:cs="TimesNewRomanPSMT"/>
                <w:sz w:val="20"/>
                <w:szCs w:val="20"/>
              </w:rPr>
            </w:pPr>
          </w:p>
          <w:p w14:paraId="292DBA3C" w14:textId="77777777" w:rsidR="00C10C15" w:rsidRPr="00BC4A94" w:rsidRDefault="00C10C15" w:rsidP="00210489">
            <w:pPr>
              <w:pStyle w:val="PointValue"/>
              <w:rPr>
                <w:rFonts w:ascii="TimesNewRomanPS-BoldMT" w:hAnsi="TimesNewRomanPS-BoldMT" w:cs="TimesNewRomanPS-BoldMT"/>
                <w:sz w:val="24"/>
                <w:szCs w:val="24"/>
              </w:rPr>
            </w:pPr>
            <w:r>
              <w:t>2</w:t>
            </w:r>
          </w:p>
        </w:tc>
        <w:tc>
          <w:tcPr>
            <w:tcW w:w="2789" w:type="dxa"/>
          </w:tcPr>
          <w:p w14:paraId="5A4E46B8"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xml:space="preserve">. Good overview of the </w:t>
            </w:r>
            <w:r>
              <w:rPr>
                <w:rFonts w:ascii="TimesNewRomanPSMT" w:hAnsi="TimesNewRomanPSMT" w:cs="TimesNewRomanPSMT"/>
                <w:sz w:val="20"/>
                <w:szCs w:val="20"/>
              </w:rPr>
              <w:t>problem</w:t>
            </w:r>
            <w:r w:rsidRPr="00BC4A94">
              <w:rPr>
                <w:rFonts w:ascii="TimesNewRomanPSMT" w:hAnsi="TimesNewRomanPSMT" w:cs="TimesNewRomanPSMT"/>
                <w:sz w:val="20"/>
                <w:szCs w:val="20"/>
              </w:rPr>
              <w:t xml:space="preserve"> and s</w:t>
            </w:r>
            <w:r>
              <w:rPr>
                <w:rFonts w:ascii="TimesNewRomanPSMT" w:hAnsi="TimesNewRomanPSMT" w:cs="TimesNewRomanPSMT"/>
                <w:sz w:val="20"/>
                <w:szCs w:val="20"/>
              </w:rPr>
              <w:t>olution approach</w:t>
            </w:r>
            <w:r w:rsidRPr="00BC4A94">
              <w:rPr>
                <w:rFonts w:ascii="TimesNewRomanPSMT" w:hAnsi="TimesNewRomanPSMT" w:cs="TimesNewRomanPSMT"/>
                <w:sz w:val="20"/>
                <w:szCs w:val="20"/>
              </w:rPr>
              <w:t xml:space="preserve">. </w:t>
            </w:r>
            <w:r w:rsidRPr="00947CD4">
              <w:rPr>
                <w:rFonts w:ascii="TimesNewRomanPSMT" w:hAnsi="TimesNewRomanPSMT" w:cs="TimesNewRomanPSMT"/>
                <w:sz w:val="20"/>
                <w:szCs w:val="20"/>
                <w:highlight w:val="yellow"/>
                <w:rPrChange w:id="6" w:author="David Rosenberg" w:date="2020-09-26T17:28:00Z">
                  <w:rPr>
                    <w:rFonts w:ascii="TimesNewRomanPSMT" w:hAnsi="TimesNewRomanPSMT" w:cs="TimesNewRomanPSMT"/>
                    <w:sz w:val="20"/>
                    <w:szCs w:val="20"/>
                  </w:rPr>
                </w:rPrChange>
              </w:rPr>
              <w:t>Gives enough detail to motivate the reader to continue reading</w:t>
            </w:r>
            <w:r w:rsidRPr="00BC4A94">
              <w:rPr>
                <w:rFonts w:ascii="TimesNewRomanPSMT" w:hAnsi="TimesNewRomanPSMT" w:cs="TimesNewRomanPSMT"/>
                <w:sz w:val="20"/>
                <w:szCs w:val="20"/>
              </w:rPr>
              <w:t>.</w:t>
            </w:r>
          </w:p>
          <w:p w14:paraId="07FBE028" w14:textId="77777777" w:rsidR="00C10C15" w:rsidRPr="00BC4A94" w:rsidRDefault="00C10C15" w:rsidP="00210489">
            <w:pPr>
              <w:pStyle w:val="PointValue"/>
              <w:rPr>
                <w:rFonts w:ascii="TimesNewRomanPS-BoldMT" w:hAnsi="TimesNewRomanPS-BoldMT" w:cs="TimesNewRomanPS-BoldMT"/>
                <w:bCs/>
                <w:sz w:val="24"/>
                <w:szCs w:val="24"/>
              </w:rPr>
            </w:pPr>
            <w:r>
              <w:t>3</w:t>
            </w:r>
          </w:p>
        </w:tc>
        <w:tc>
          <w:tcPr>
            <w:tcW w:w="901" w:type="dxa"/>
          </w:tcPr>
          <w:p w14:paraId="64D313CE" w14:textId="3ADAA0A8" w:rsidR="00C10C15" w:rsidRDefault="009666EA"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2</w:t>
            </w:r>
          </w:p>
          <w:p w14:paraId="10ABA54C" w14:textId="77777777" w:rsidR="00C10C15" w:rsidRDefault="00C10C15" w:rsidP="00210489">
            <w:pPr>
              <w:autoSpaceDE w:val="0"/>
              <w:autoSpaceDN w:val="0"/>
              <w:adjustRightInd w:val="0"/>
              <w:jc w:val="center"/>
              <w:rPr>
                <w:rFonts w:ascii="TimesNewRomanPS-BoldMT" w:hAnsi="TimesNewRomanPS-BoldMT" w:cs="TimesNewRomanPS-BoldMT"/>
                <w:bCs/>
              </w:rPr>
            </w:pPr>
          </w:p>
          <w:p w14:paraId="23F117D2" w14:textId="77777777" w:rsidR="00C10C15" w:rsidRDefault="00C10C15" w:rsidP="00210489">
            <w:pPr>
              <w:autoSpaceDE w:val="0"/>
              <w:autoSpaceDN w:val="0"/>
              <w:adjustRightInd w:val="0"/>
              <w:jc w:val="center"/>
              <w:rPr>
                <w:rFonts w:ascii="TimesNewRomanPS-BoldMT" w:hAnsi="TimesNewRomanPS-BoldMT" w:cs="TimesNewRomanPS-BoldMT"/>
                <w:bCs/>
              </w:rPr>
            </w:pPr>
          </w:p>
          <w:p w14:paraId="732BAA81" w14:textId="77777777" w:rsidR="00C10C15" w:rsidRDefault="00C10C15" w:rsidP="00210489">
            <w:pPr>
              <w:autoSpaceDE w:val="0"/>
              <w:autoSpaceDN w:val="0"/>
              <w:adjustRightInd w:val="0"/>
              <w:jc w:val="center"/>
              <w:rPr>
                <w:rFonts w:ascii="TimesNewRomanPS-BoldMT" w:hAnsi="TimesNewRomanPS-BoldMT" w:cs="TimesNewRomanPS-BoldMT"/>
                <w:bCs/>
              </w:rPr>
            </w:pPr>
          </w:p>
          <w:p w14:paraId="6D39012F" w14:textId="77777777" w:rsidR="00C10C15" w:rsidRDefault="00C10C15" w:rsidP="00210489">
            <w:pPr>
              <w:autoSpaceDE w:val="0"/>
              <w:autoSpaceDN w:val="0"/>
              <w:adjustRightInd w:val="0"/>
              <w:jc w:val="center"/>
              <w:rPr>
                <w:rFonts w:ascii="TimesNewRomanPS-BoldMT" w:hAnsi="TimesNewRomanPS-BoldMT" w:cs="TimesNewRomanPS-BoldMT"/>
                <w:bCs/>
              </w:rPr>
            </w:pPr>
          </w:p>
          <w:p w14:paraId="3EEF5EB0" w14:textId="77777777" w:rsidR="00C10C15" w:rsidRDefault="00C10C15" w:rsidP="00210489">
            <w:pPr>
              <w:autoSpaceDE w:val="0"/>
              <w:autoSpaceDN w:val="0"/>
              <w:adjustRightInd w:val="0"/>
              <w:jc w:val="center"/>
              <w:rPr>
                <w:rFonts w:ascii="TimesNewRomanPS-BoldMT" w:hAnsi="TimesNewRomanPS-BoldMT" w:cs="TimesNewRomanPS-BoldMT"/>
                <w:bCs/>
              </w:rPr>
            </w:pPr>
          </w:p>
          <w:p w14:paraId="00104E19" w14:textId="77777777"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0C90C57D" w14:textId="62FE7029" w:rsidR="00C10C15" w:rsidRPr="00BC4A94" w:rsidRDefault="00947CD4" w:rsidP="00947CD4">
            <w:pPr>
              <w:autoSpaceDE w:val="0"/>
              <w:autoSpaceDN w:val="0"/>
              <w:adjustRightInd w:val="0"/>
              <w:rPr>
                <w:rFonts w:ascii="TimesNewRomanPS-BoldMT" w:hAnsi="TimesNewRomanPS-BoldMT" w:cs="TimesNewRomanPS-BoldMT"/>
                <w:bCs/>
              </w:rPr>
            </w:pPr>
            <w:ins w:id="7" w:author="David Rosenberg" w:date="2020-09-26T17:28:00Z">
              <w:r>
                <w:rPr>
                  <w:rFonts w:ascii="TimesNewRomanPS-BoldMT" w:hAnsi="TimesNewRomanPS-BoldMT" w:cs="TimesNewRomanPS-BoldMT"/>
                  <w:bCs/>
                </w:rPr>
                <w:t>2</w:t>
              </w:r>
            </w:ins>
          </w:p>
        </w:tc>
      </w:tr>
      <w:tr w:rsidR="00C10C15" w:rsidRPr="00BC4A94" w14:paraId="5419E165" w14:textId="77777777" w:rsidTr="0088425A">
        <w:tc>
          <w:tcPr>
            <w:tcW w:w="1710" w:type="dxa"/>
          </w:tcPr>
          <w:p w14:paraId="5BFDB04A" w14:textId="77777777" w:rsidR="00C10C15" w:rsidRDefault="00C10C15" w:rsidP="00210489">
            <w:pPr>
              <w:autoSpaceDE w:val="0"/>
              <w:autoSpaceDN w:val="0"/>
              <w:adjustRightInd w:val="0"/>
              <w:jc w:val="center"/>
              <w:rPr>
                <w:rFonts w:ascii="TimesNewRomanPS-BoldMT" w:hAnsi="TimesNewRomanPS-BoldMT" w:cs="TimesNewRomanPS-BoldMT"/>
                <w:b/>
                <w:bCs/>
              </w:rPr>
            </w:pPr>
            <w:r>
              <w:br w:type="page"/>
            </w:r>
            <w:r w:rsidRPr="00BC4A94">
              <w:rPr>
                <w:rFonts w:ascii="TimesNewRomanPS-BoldMT" w:hAnsi="TimesNewRomanPS-BoldMT" w:cs="TimesNewRomanPS-BoldMT"/>
                <w:b/>
                <w:bCs/>
              </w:rPr>
              <w:t>Organization</w:t>
            </w:r>
            <w:r>
              <w:rPr>
                <w:rFonts w:ascii="TimesNewRomanPS-BoldMT" w:hAnsi="TimesNewRomanPS-BoldMT" w:cs="TimesNewRomanPS-BoldMT"/>
                <w:b/>
                <w:bCs/>
              </w:rPr>
              <w:t xml:space="preserve"> and s</w:t>
            </w:r>
            <w:r w:rsidRPr="00BC4A94">
              <w:rPr>
                <w:rFonts w:ascii="TimesNewRomanPS-BoldMT" w:hAnsi="TimesNewRomanPS-BoldMT" w:cs="TimesNewRomanPS-BoldMT"/>
                <w:b/>
                <w:bCs/>
              </w:rPr>
              <w:t>tructural development of the idea</w:t>
            </w:r>
          </w:p>
          <w:p w14:paraId="2E60E67E"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350" w:type="dxa"/>
          </w:tcPr>
          <w:p w14:paraId="567740EB"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No </w:t>
            </w:r>
            <w:r>
              <w:rPr>
                <w:rFonts w:ascii="TimesNewRomanPSMT" w:hAnsi="TimesNewRomanPSMT" w:cs="TimesNewRomanPSMT"/>
                <w:sz w:val="20"/>
                <w:szCs w:val="20"/>
              </w:rPr>
              <w:t>content provided</w:t>
            </w:r>
            <w:r w:rsidRPr="00BC4A94">
              <w:rPr>
                <w:rFonts w:ascii="TimesNewRomanPSMT" w:hAnsi="TimesNewRomanPSMT" w:cs="TimesNewRomanPSMT"/>
                <w:sz w:val="20"/>
                <w:szCs w:val="20"/>
              </w:rPr>
              <w:t>.</w:t>
            </w:r>
          </w:p>
          <w:p w14:paraId="38026CB6" w14:textId="77777777" w:rsidR="00C10C15" w:rsidRDefault="00C10C15" w:rsidP="00210489">
            <w:pPr>
              <w:autoSpaceDE w:val="0"/>
              <w:autoSpaceDN w:val="0"/>
              <w:adjustRightInd w:val="0"/>
              <w:rPr>
                <w:rFonts w:ascii="TimesNewRomanPSMT" w:hAnsi="TimesNewRomanPSMT" w:cs="TimesNewRomanPSMT"/>
                <w:sz w:val="20"/>
                <w:szCs w:val="20"/>
              </w:rPr>
            </w:pPr>
          </w:p>
          <w:p w14:paraId="501146D3" w14:textId="77777777" w:rsidR="00C10C15" w:rsidRDefault="00C10C15" w:rsidP="00210489">
            <w:pPr>
              <w:autoSpaceDE w:val="0"/>
              <w:autoSpaceDN w:val="0"/>
              <w:adjustRightInd w:val="0"/>
              <w:rPr>
                <w:rFonts w:ascii="TimesNewRomanPSMT" w:hAnsi="TimesNewRomanPSMT" w:cs="TimesNewRomanPSMT"/>
                <w:sz w:val="20"/>
                <w:szCs w:val="20"/>
              </w:rPr>
            </w:pPr>
          </w:p>
          <w:p w14:paraId="41D6FC25" w14:textId="77777777" w:rsidR="00C10C15" w:rsidRDefault="00C10C15" w:rsidP="00210489">
            <w:pPr>
              <w:autoSpaceDE w:val="0"/>
              <w:autoSpaceDN w:val="0"/>
              <w:adjustRightInd w:val="0"/>
              <w:rPr>
                <w:rFonts w:ascii="TimesNewRomanPSMT" w:hAnsi="TimesNewRomanPSMT" w:cs="TimesNewRomanPSMT"/>
                <w:sz w:val="20"/>
                <w:szCs w:val="20"/>
              </w:rPr>
            </w:pPr>
          </w:p>
          <w:p w14:paraId="6F93FC11" w14:textId="77777777" w:rsidR="00C10C15" w:rsidRDefault="00C10C15" w:rsidP="00210489">
            <w:pPr>
              <w:autoSpaceDE w:val="0"/>
              <w:autoSpaceDN w:val="0"/>
              <w:adjustRightInd w:val="0"/>
              <w:rPr>
                <w:rFonts w:ascii="TimesNewRomanPSMT" w:hAnsi="TimesNewRomanPSMT" w:cs="TimesNewRomanPSMT"/>
                <w:sz w:val="20"/>
                <w:szCs w:val="20"/>
              </w:rPr>
            </w:pPr>
          </w:p>
          <w:p w14:paraId="1B3A1635" w14:textId="77777777" w:rsidR="00C10C15" w:rsidRDefault="00C10C15" w:rsidP="00210489">
            <w:pPr>
              <w:autoSpaceDE w:val="0"/>
              <w:autoSpaceDN w:val="0"/>
              <w:adjustRightInd w:val="0"/>
              <w:rPr>
                <w:rFonts w:ascii="TimesNewRomanPSMT" w:hAnsi="TimesNewRomanPSMT" w:cs="TimesNewRomanPSMT"/>
                <w:sz w:val="20"/>
                <w:szCs w:val="20"/>
              </w:rPr>
            </w:pPr>
          </w:p>
          <w:p w14:paraId="1E72B6D0" w14:textId="77777777" w:rsidR="00C10C15" w:rsidRDefault="00C10C15" w:rsidP="00210489">
            <w:pPr>
              <w:autoSpaceDE w:val="0"/>
              <w:autoSpaceDN w:val="0"/>
              <w:adjustRightInd w:val="0"/>
              <w:rPr>
                <w:rFonts w:ascii="TimesNewRomanPSMT" w:hAnsi="TimesNewRomanPSMT" w:cs="TimesNewRomanPSMT"/>
                <w:sz w:val="20"/>
                <w:szCs w:val="20"/>
              </w:rPr>
            </w:pPr>
          </w:p>
          <w:p w14:paraId="31DC0EF3"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sidRPr="00C60308">
              <w:rPr>
                <w:rFonts w:ascii="TimesNewRomanPSMT" w:hAnsi="TimesNewRomanPSMT" w:cs="TimesNewRomanPSMT"/>
                <w:sz w:val="20"/>
                <w:szCs w:val="20"/>
                <w:bdr w:val="single" w:sz="4" w:space="0" w:color="auto"/>
              </w:rPr>
              <w:t>0</w:t>
            </w:r>
          </w:p>
        </w:tc>
        <w:tc>
          <w:tcPr>
            <w:tcW w:w="1707" w:type="dxa"/>
          </w:tcPr>
          <w:p w14:paraId="62363B65" w14:textId="77777777" w:rsidR="00C10C15" w:rsidRPr="00BC4A94" w:rsidRDefault="00C10C15" w:rsidP="0088425A">
            <w:pPr>
              <w:autoSpaceDE w:val="0"/>
              <w:autoSpaceDN w:val="0"/>
              <w:adjustRightInd w:val="0"/>
            </w:pPr>
            <w:r w:rsidRPr="00BC4A94">
              <w:rPr>
                <w:rFonts w:ascii="TimesNewRomanPSMT" w:hAnsi="TimesNewRomanPSMT" w:cs="TimesNewRomanPSMT"/>
                <w:sz w:val="20"/>
                <w:szCs w:val="20"/>
              </w:rPr>
              <w:t xml:space="preserve">Paragraphs fail to develop the main idea. </w:t>
            </w:r>
            <w:r>
              <w:rPr>
                <w:rFonts w:ascii="TimesNewRomanPSMT" w:hAnsi="TimesNewRomanPSMT" w:cs="TimesNewRomanPSMT"/>
                <w:sz w:val="20"/>
                <w:szCs w:val="20"/>
              </w:rPr>
              <w:t xml:space="preserve">No section headers or guide to help the reader understand how material is organized. </w:t>
            </w:r>
            <w:r w:rsidRPr="0088425A">
              <w:rPr>
                <w:rFonts w:ascii="Times New Roman" w:hAnsi="Times New Roman" w:cs="Times New Roman"/>
                <w:sz w:val="20"/>
                <w:szCs w:val="20"/>
                <w:bdr w:val="single" w:sz="4" w:space="0" w:color="auto"/>
              </w:rPr>
              <w:t>1 – 5</w:t>
            </w:r>
          </w:p>
        </w:tc>
        <w:tc>
          <w:tcPr>
            <w:tcW w:w="2255" w:type="dxa"/>
          </w:tcPr>
          <w:p w14:paraId="55917798"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r>
              <w:rPr>
                <w:rFonts w:ascii="TimesNewRomanPSMT" w:hAnsi="TimesNewRomanPSMT" w:cs="TimesNewRomanPSMT"/>
                <w:sz w:val="20"/>
                <w:szCs w:val="20"/>
              </w:rPr>
              <w:t xml:space="preserve"> and/or ineffective section headers.</w:t>
            </w:r>
          </w:p>
          <w:p w14:paraId="48A5DD42" w14:textId="77777777" w:rsidR="00C10C15" w:rsidRPr="00BC4A94" w:rsidRDefault="00C10C15" w:rsidP="00210489">
            <w:pPr>
              <w:pStyle w:val="PointValue"/>
            </w:pPr>
            <w:r>
              <w:t xml:space="preserve">6 - 7 </w:t>
            </w:r>
          </w:p>
        </w:tc>
        <w:tc>
          <w:tcPr>
            <w:tcW w:w="1889" w:type="dxa"/>
          </w:tcPr>
          <w:p w14:paraId="1E25FB0E" w14:textId="77777777" w:rsidR="00C10C15" w:rsidRPr="00BC4A94" w:rsidRDefault="00C10C15" w:rsidP="0088425A">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Each paragraph has sufficient supporting detail sentences. </w:t>
            </w:r>
            <w:r>
              <w:rPr>
                <w:rFonts w:ascii="TimesNewRomanPSMT" w:hAnsi="TimesNewRomanPSMT" w:cs="TimesNewRomanPSMT"/>
                <w:sz w:val="20"/>
                <w:szCs w:val="20"/>
              </w:rPr>
              <w:t>Few</w:t>
            </w:r>
            <w:r w:rsidRPr="00BC4A94">
              <w:rPr>
                <w:rFonts w:ascii="TimesNewRomanPSMT" w:hAnsi="TimesNewRomanPSMT" w:cs="TimesNewRomanPSMT"/>
                <w:sz w:val="20"/>
                <w:szCs w:val="20"/>
              </w:rPr>
              <w:t xml:space="preserve"> transitions.</w:t>
            </w:r>
            <w:r>
              <w:rPr>
                <w:rFonts w:ascii="TimesNewRomanPSMT" w:hAnsi="TimesNewRomanPSMT" w:cs="TimesNewRomanPSMT"/>
                <w:sz w:val="20"/>
                <w:szCs w:val="20"/>
              </w:rPr>
              <w:t xml:space="preserve"> </w:t>
            </w:r>
            <w:r w:rsidRPr="0088425A">
              <w:rPr>
                <w:bdr w:val="single" w:sz="4" w:space="0" w:color="auto"/>
              </w:rPr>
              <w:t>8</w:t>
            </w:r>
          </w:p>
        </w:tc>
        <w:tc>
          <w:tcPr>
            <w:tcW w:w="2789" w:type="dxa"/>
          </w:tcPr>
          <w:p w14:paraId="321D05E7" w14:textId="77777777" w:rsidR="00C10C15" w:rsidRPr="00BC4A94" w:rsidRDefault="00C10C15" w:rsidP="0088425A">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Writer demons</w:t>
            </w:r>
            <w:r>
              <w:rPr>
                <w:rFonts w:ascii="TimesNewRomanPSMT" w:hAnsi="TimesNewRomanPSMT" w:cs="TimesNewRomanPSMT"/>
                <w:sz w:val="20"/>
                <w:szCs w:val="20"/>
              </w:rPr>
              <w:t xml:space="preserve">trates logic and sequencing </w:t>
            </w:r>
            <w:proofErr w:type="gramStart"/>
            <w:r>
              <w:rPr>
                <w:rFonts w:ascii="TimesNewRomanPSMT" w:hAnsi="TimesNewRomanPSMT" w:cs="TimesNewRomanPSMT"/>
                <w:sz w:val="20"/>
                <w:szCs w:val="20"/>
              </w:rPr>
              <w:t>of  intro</w:t>
            </w:r>
            <w:proofErr w:type="gramEnd"/>
            <w:r>
              <w:rPr>
                <w:rFonts w:ascii="TimesNewRomanPSMT" w:hAnsi="TimesNewRomanPSMT" w:cs="TimesNewRomanPSMT"/>
                <w:sz w:val="20"/>
                <w:szCs w:val="20"/>
              </w:rPr>
              <w:t>, procedure, results, and conclusions</w:t>
            </w:r>
            <w:r w:rsidRPr="00BC4A94">
              <w:rPr>
                <w:rFonts w:ascii="TimesNewRomanPSMT" w:hAnsi="TimesNewRomanPSMT" w:cs="TimesNewRomanPSMT"/>
                <w:sz w:val="20"/>
                <w:szCs w:val="20"/>
              </w:rPr>
              <w:t xml:space="preserve"> through well-developed</w:t>
            </w:r>
            <w:r>
              <w:rPr>
                <w:rFonts w:ascii="TimesNewRomanPSMT" w:hAnsi="TimesNewRomanPSMT" w:cs="TimesNewRomanPSMT"/>
                <w:sz w:val="20"/>
                <w:szCs w:val="20"/>
              </w:rPr>
              <w:t xml:space="preserve"> section headers, </w:t>
            </w:r>
            <w:r w:rsidRPr="00BC4A94">
              <w:rPr>
                <w:rFonts w:ascii="TimesNewRomanPSMT" w:hAnsi="TimesNewRomanPSMT" w:cs="TimesNewRomanPSMT"/>
                <w:sz w:val="20"/>
                <w:szCs w:val="20"/>
              </w:rPr>
              <w:t>paragraphs</w:t>
            </w:r>
            <w:r>
              <w:rPr>
                <w:rFonts w:ascii="TimesNewRomanPSMT" w:hAnsi="TimesNewRomanPSMT" w:cs="TimesNewRomanPSMT"/>
                <w:sz w:val="20"/>
                <w:szCs w:val="20"/>
              </w:rPr>
              <w:t>, and transitions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The first sentence of each paragraph is the summary sentence. </w:t>
            </w:r>
            <w:r>
              <w:rPr>
                <w:rFonts w:ascii="TimesNewRomanPSMT" w:hAnsi="TimesNewRomanPSMT" w:cs="TimesNewRomanPSMT"/>
                <w:sz w:val="20"/>
                <w:szCs w:val="20"/>
              </w:rPr>
              <w:t xml:space="preserve"> </w:t>
            </w:r>
            <w:r w:rsidRPr="0088425A">
              <w:rPr>
                <w:rFonts w:ascii="Times New Roman" w:hAnsi="Times New Roman" w:cs="Times New Roman"/>
                <w:sz w:val="20"/>
                <w:szCs w:val="20"/>
                <w:bdr w:val="single" w:sz="4" w:space="0" w:color="auto"/>
              </w:rPr>
              <w:t>9 - 10</w:t>
            </w:r>
          </w:p>
        </w:tc>
        <w:tc>
          <w:tcPr>
            <w:tcW w:w="901" w:type="dxa"/>
          </w:tcPr>
          <w:p w14:paraId="1E784324" w14:textId="2938DD07" w:rsidR="00C10C15" w:rsidRPr="00BC4A94" w:rsidRDefault="00721B0B"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7</w:t>
            </w:r>
          </w:p>
        </w:tc>
        <w:tc>
          <w:tcPr>
            <w:tcW w:w="1350" w:type="dxa"/>
          </w:tcPr>
          <w:p w14:paraId="06B475DA" w14:textId="48497D9B" w:rsidR="00C10C15" w:rsidRPr="00BC4A94" w:rsidRDefault="00947CD4" w:rsidP="00947CD4">
            <w:pPr>
              <w:autoSpaceDE w:val="0"/>
              <w:autoSpaceDN w:val="0"/>
              <w:adjustRightInd w:val="0"/>
              <w:rPr>
                <w:rFonts w:ascii="TimesNewRomanPS-BoldMT" w:hAnsi="TimesNewRomanPS-BoldMT" w:cs="TimesNewRomanPS-BoldMT"/>
                <w:bCs/>
              </w:rPr>
            </w:pPr>
            <w:ins w:id="8" w:author="David Rosenberg" w:date="2020-09-26T17:28:00Z">
              <w:r>
                <w:rPr>
                  <w:rFonts w:ascii="TimesNewRomanPS-BoldMT" w:hAnsi="TimesNewRomanPS-BoldMT" w:cs="TimesNewRomanPS-BoldMT"/>
                  <w:bCs/>
                </w:rPr>
                <w:t>9</w:t>
              </w:r>
            </w:ins>
          </w:p>
        </w:tc>
      </w:tr>
      <w:tr w:rsidR="00C10C15" w:rsidRPr="00991CB0" w14:paraId="3E49993A" w14:textId="77777777" w:rsidTr="0088425A">
        <w:trPr>
          <w:trHeight w:val="1268"/>
        </w:trPr>
        <w:tc>
          <w:tcPr>
            <w:tcW w:w="1710" w:type="dxa"/>
            <w:vMerge w:val="restart"/>
            <w:tcBorders>
              <w:top w:val="single" w:sz="4" w:space="0" w:color="000000"/>
              <w:left w:val="single" w:sz="4" w:space="0" w:color="000000"/>
              <w:right w:val="single" w:sz="4" w:space="0" w:color="000000"/>
            </w:tcBorders>
          </w:tcPr>
          <w:p w14:paraId="7FE8B82E" w14:textId="77777777" w:rsidR="00C10C15"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lastRenderedPageBreak/>
              <w:t>Technical Correctness</w:t>
            </w:r>
          </w:p>
          <w:p w14:paraId="1DEEAA69" w14:textId="77777777" w:rsidR="00C10C15" w:rsidRPr="008F5A56" w:rsidRDefault="00C10C15" w:rsidP="00210489">
            <w:pPr>
              <w:autoSpaceDE w:val="0"/>
              <w:autoSpaceDN w:val="0"/>
              <w:adjustRightInd w:val="0"/>
              <w:jc w:val="center"/>
            </w:pPr>
            <w:r>
              <w:rPr>
                <w:rFonts w:ascii="TimesNewRomanPS-BoldMT" w:hAnsi="TimesNewRomanPS-BoldMT" w:cs="TimesNewRomanPS-BoldMT"/>
                <w:b/>
                <w:bCs/>
              </w:rPr>
              <w:t>(70)</w:t>
            </w:r>
          </w:p>
        </w:tc>
        <w:tc>
          <w:tcPr>
            <w:tcW w:w="1350" w:type="dxa"/>
            <w:tcBorders>
              <w:top w:val="single" w:sz="4" w:space="0" w:color="000000"/>
              <w:left w:val="single" w:sz="4" w:space="0" w:color="000000"/>
              <w:bottom w:val="single" w:sz="4" w:space="0" w:color="000000"/>
              <w:right w:val="single" w:sz="4" w:space="0" w:color="000000"/>
            </w:tcBorders>
          </w:tcPr>
          <w:p w14:paraId="680C2E9F" w14:textId="77777777" w:rsidR="00C10C15"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Questions</w:t>
            </w:r>
            <w:r w:rsidRPr="00BC4A94">
              <w:rPr>
                <w:rFonts w:ascii="TimesNewRomanPSMT" w:hAnsi="TimesNewRomanPSMT" w:cs="TimesNewRomanPSMT"/>
                <w:sz w:val="20"/>
                <w:szCs w:val="20"/>
              </w:rPr>
              <w:t xml:space="preserve"> not addressed.</w:t>
            </w:r>
          </w:p>
          <w:p w14:paraId="3665779C" w14:textId="77777777" w:rsidR="00C10C15" w:rsidRDefault="00C10C15" w:rsidP="00210489">
            <w:pPr>
              <w:autoSpaceDE w:val="0"/>
              <w:autoSpaceDN w:val="0"/>
              <w:adjustRightInd w:val="0"/>
              <w:rPr>
                <w:rFonts w:ascii="TimesNewRomanPSMT" w:hAnsi="TimesNewRomanPSMT" w:cs="TimesNewRomanPSMT"/>
                <w:sz w:val="20"/>
                <w:szCs w:val="20"/>
              </w:rPr>
            </w:pPr>
          </w:p>
          <w:p w14:paraId="6DAA5A16" w14:textId="77777777" w:rsidR="00C10C15" w:rsidRPr="008F5A56" w:rsidRDefault="00C10C15" w:rsidP="00210489">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3B4EE398"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5C7E23BF" w14:textId="77777777" w:rsidR="00C10C15" w:rsidRPr="008F5A56" w:rsidRDefault="00C10C15" w:rsidP="00210489">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6E2E34F2"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7DB20A97" w14:textId="77777777" w:rsidR="00C10C15" w:rsidRPr="008F5A56" w:rsidRDefault="00C10C15" w:rsidP="00210489">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324D4B9A"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A5A1974" w14:textId="77777777" w:rsidR="00C10C15" w:rsidRPr="008F5A56" w:rsidRDefault="00C10C15" w:rsidP="00210489">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4D8F4E0F"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Provides what was explicitly asked for. The function of each piece is demonstrated to the reade</w:t>
            </w:r>
            <w:r>
              <w:rPr>
                <w:rFonts w:ascii="TimesNewRomanPSMT" w:hAnsi="TimesNewRomanPSMT" w:cs="TimesNewRomanPSMT"/>
                <w:sz w:val="20"/>
                <w:szCs w:val="20"/>
              </w:rPr>
              <w:t>r</w:t>
            </w:r>
            <w:r w:rsidRPr="00BC4A94">
              <w:rPr>
                <w:rFonts w:ascii="TimesNewRomanPSMT" w:hAnsi="TimesNewRomanPSMT" w:cs="TimesNewRomanPSMT"/>
                <w:sz w:val="20"/>
                <w:szCs w:val="20"/>
              </w:rPr>
              <w:t xml:space="preserve"> in adequate, but not overwhelming, detail.</w:t>
            </w:r>
            <w:r>
              <w:rPr>
                <w:rFonts w:ascii="TimesNewRomanPSMT" w:hAnsi="TimesNewRomanPSMT" w:cs="TimesNewRomanPSMT"/>
                <w:sz w:val="20"/>
                <w:szCs w:val="20"/>
              </w:rPr>
              <w:t xml:space="preserve"> Answers are correct and reasonable.</w:t>
            </w:r>
          </w:p>
          <w:p w14:paraId="0DB263E7" w14:textId="77777777" w:rsidR="00C10C15" w:rsidRPr="008F5A56" w:rsidRDefault="00C10C15" w:rsidP="00210489">
            <w:pPr>
              <w:pStyle w:val="PointValue"/>
            </w:pPr>
            <w:r w:rsidRPr="008F5A56">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0FAF4F37" w14:textId="77777777" w:rsidR="00C10C15" w:rsidRPr="00991CB0" w:rsidRDefault="00C10C15" w:rsidP="00210489">
            <w:pPr>
              <w:autoSpaceDE w:val="0"/>
              <w:autoSpaceDN w:val="0"/>
              <w:adjustRightInd w:val="0"/>
              <w:jc w:val="center"/>
              <w:rPr>
                <w:rFonts w:ascii="TimesNewRomanPS-BoldMT" w:hAnsi="TimesNewRomanPS-BoldMT" w:cs="TimesNewRomanPS-BoldMT"/>
                <w:bCs/>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537EB098" w14:textId="77777777" w:rsidR="00C10C15" w:rsidRPr="00991CB0" w:rsidRDefault="00C10C15" w:rsidP="00947CD4">
            <w:pPr>
              <w:autoSpaceDE w:val="0"/>
              <w:autoSpaceDN w:val="0"/>
              <w:adjustRightInd w:val="0"/>
              <w:rPr>
                <w:rFonts w:ascii="TimesNewRomanPS-BoldMT" w:hAnsi="TimesNewRomanPS-BoldMT" w:cs="TimesNewRomanPS-BoldMT"/>
                <w:bCs/>
                <w:highlight w:val="black"/>
              </w:rPr>
            </w:pPr>
          </w:p>
        </w:tc>
      </w:tr>
      <w:tr w:rsidR="00C10C15" w:rsidRPr="00BC4A94" w14:paraId="48BAC0B1" w14:textId="77777777" w:rsidTr="0088425A">
        <w:tc>
          <w:tcPr>
            <w:tcW w:w="1710" w:type="dxa"/>
            <w:vMerge/>
            <w:tcBorders>
              <w:left w:val="single" w:sz="4" w:space="0" w:color="000000"/>
              <w:right w:val="single" w:sz="4" w:space="0" w:color="000000"/>
            </w:tcBorders>
          </w:tcPr>
          <w:p w14:paraId="28881007" w14:textId="77777777" w:rsidR="00C10C15" w:rsidRPr="00A813D6" w:rsidRDefault="00C10C15" w:rsidP="00210489">
            <w:pPr>
              <w:autoSpaceDE w:val="0"/>
              <w:autoSpaceDN w:val="0"/>
              <w:adjustRightInd w:val="0"/>
              <w:jc w:val="center"/>
              <w:rPr>
                <w:rFonts w:ascii="TimesNewRomanPS-BoldMT" w:hAnsi="TimesNewRomanPS-BoldMT" w:cs="TimesNewRomanPS-BoldMT"/>
                <w:bCs/>
              </w:rPr>
            </w:pPr>
          </w:p>
        </w:tc>
        <w:tc>
          <w:tcPr>
            <w:tcW w:w="9990" w:type="dxa"/>
            <w:gridSpan w:val="5"/>
            <w:tcBorders>
              <w:left w:val="single" w:sz="4" w:space="0" w:color="000000"/>
            </w:tcBorders>
          </w:tcPr>
          <w:p w14:paraId="06DB9ABD" w14:textId="22D16840" w:rsidR="00C10C15" w:rsidRPr="008F5A56" w:rsidRDefault="00A1196E" w:rsidP="00C10C15">
            <w:pPr>
              <w:numPr>
                <w:ilvl w:val="0"/>
                <w:numId w:val="5"/>
              </w:num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LP Model Formulation (5)</w:t>
            </w:r>
          </w:p>
        </w:tc>
        <w:tc>
          <w:tcPr>
            <w:tcW w:w="901" w:type="dxa"/>
          </w:tcPr>
          <w:p w14:paraId="31CBEEFF" w14:textId="733F96A6"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779C7829" w14:textId="466475F4" w:rsidR="00C10C15" w:rsidRPr="00BC4A94" w:rsidRDefault="00947CD4" w:rsidP="00947CD4">
            <w:pPr>
              <w:autoSpaceDE w:val="0"/>
              <w:autoSpaceDN w:val="0"/>
              <w:adjustRightInd w:val="0"/>
              <w:rPr>
                <w:rFonts w:ascii="TimesNewRomanPS-BoldMT" w:hAnsi="TimesNewRomanPS-BoldMT" w:cs="TimesNewRomanPS-BoldMT"/>
                <w:bCs/>
              </w:rPr>
            </w:pPr>
            <w:ins w:id="9" w:author="David Rosenberg" w:date="2020-09-26T17:28:00Z">
              <w:r>
                <w:rPr>
                  <w:rFonts w:ascii="TimesNewRomanPS-BoldMT" w:hAnsi="TimesNewRomanPS-BoldMT" w:cs="TimesNewRomanPS-BoldMT"/>
                  <w:bCs/>
                </w:rPr>
                <w:t>5</w:t>
              </w:r>
            </w:ins>
          </w:p>
        </w:tc>
      </w:tr>
      <w:tr w:rsidR="00C10C15" w:rsidRPr="00BC4A94" w14:paraId="4EE6C407" w14:textId="77777777" w:rsidTr="0088425A">
        <w:tc>
          <w:tcPr>
            <w:tcW w:w="1710" w:type="dxa"/>
            <w:vMerge/>
            <w:tcBorders>
              <w:left w:val="single" w:sz="4" w:space="0" w:color="000000"/>
              <w:right w:val="single" w:sz="4" w:space="0" w:color="000000"/>
            </w:tcBorders>
          </w:tcPr>
          <w:p w14:paraId="3F7F339F"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p>
        </w:tc>
        <w:tc>
          <w:tcPr>
            <w:tcW w:w="9990" w:type="dxa"/>
            <w:gridSpan w:val="5"/>
            <w:tcBorders>
              <w:left w:val="single" w:sz="4" w:space="0" w:color="000000"/>
            </w:tcBorders>
          </w:tcPr>
          <w:p w14:paraId="0DEC3521" w14:textId="79A769C4" w:rsidR="00C10C15" w:rsidRPr="008F5A56" w:rsidRDefault="00A1196E" w:rsidP="00C10C15">
            <w:pPr>
              <w:numPr>
                <w:ilvl w:val="0"/>
                <w:numId w:val="5"/>
              </w:num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Excel Solution (25)</w:t>
            </w:r>
          </w:p>
        </w:tc>
        <w:tc>
          <w:tcPr>
            <w:tcW w:w="901" w:type="dxa"/>
          </w:tcPr>
          <w:p w14:paraId="39BEE8B6" w14:textId="6E1886A1"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6BF27105" w14:textId="56481221" w:rsidR="00C10C15" w:rsidRPr="00BC4A94" w:rsidRDefault="00947CD4" w:rsidP="00947CD4">
            <w:pPr>
              <w:autoSpaceDE w:val="0"/>
              <w:autoSpaceDN w:val="0"/>
              <w:adjustRightInd w:val="0"/>
              <w:rPr>
                <w:rFonts w:ascii="TimesNewRomanPS-BoldMT" w:hAnsi="TimesNewRomanPS-BoldMT" w:cs="TimesNewRomanPS-BoldMT"/>
                <w:bCs/>
              </w:rPr>
            </w:pPr>
            <w:ins w:id="10" w:author="David Rosenberg" w:date="2020-09-26T17:28:00Z">
              <w:r>
                <w:rPr>
                  <w:rFonts w:ascii="TimesNewRomanPS-BoldMT" w:hAnsi="TimesNewRomanPS-BoldMT" w:cs="TimesNewRomanPS-BoldMT"/>
                  <w:bCs/>
                </w:rPr>
                <w:t>25</w:t>
              </w:r>
            </w:ins>
          </w:p>
        </w:tc>
      </w:tr>
      <w:tr w:rsidR="00C10C15" w:rsidRPr="00BC4A94" w14:paraId="1CAEE93B" w14:textId="77777777" w:rsidTr="0088425A">
        <w:tc>
          <w:tcPr>
            <w:tcW w:w="1710" w:type="dxa"/>
            <w:vMerge/>
            <w:tcBorders>
              <w:left w:val="single" w:sz="4" w:space="0" w:color="000000"/>
              <w:right w:val="single" w:sz="4" w:space="0" w:color="000000"/>
            </w:tcBorders>
          </w:tcPr>
          <w:p w14:paraId="05FB1A16"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p>
        </w:tc>
        <w:tc>
          <w:tcPr>
            <w:tcW w:w="9990" w:type="dxa"/>
            <w:gridSpan w:val="5"/>
            <w:tcBorders>
              <w:left w:val="single" w:sz="4" w:space="0" w:color="000000"/>
            </w:tcBorders>
          </w:tcPr>
          <w:p w14:paraId="0D2473CB" w14:textId="01B83762" w:rsidR="00C10C15" w:rsidRPr="0088425A" w:rsidRDefault="00A1196E" w:rsidP="00C10C15">
            <w:pPr>
              <w:pStyle w:val="ListParagraph"/>
              <w:numPr>
                <w:ilvl w:val="0"/>
                <w:numId w:val="5"/>
              </w:num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GAMS Solution (25)</w:t>
            </w:r>
          </w:p>
        </w:tc>
        <w:tc>
          <w:tcPr>
            <w:tcW w:w="901" w:type="dxa"/>
          </w:tcPr>
          <w:p w14:paraId="4A7AF642" w14:textId="7DB06F5B"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6A460EB3" w14:textId="78335297" w:rsidR="00C10C15" w:rsidRPr="00BC4A94" w:rsidRDefault="00947CD4" w:rsidP="00947CD4">
            <w:pPr>
              <w:autoSpaceDE w:val="0"/>
              <w:autoSpaceDN w:val="0"/>
              <w:adjustRightInd w:val="0"/>
              <w:rPr>
                <w:rFonts w:ascii="TimesNewRomanPS-BoldMT" w:hAnsi="TimesNewRomanPS-BoldMT" w:cs="TimesNewRomanPS-BoldMT"/>
                <w:bCs/>
              </w:rPr>
            </w:pPr>
            <w:ins w:id="11" w:author="David Rosenberg" w:date="2020-09-26T17:29:00Z">
              <w:r>
                <w:rPr>
                  <w:rFonts w:ascii="TimesNewRomanPS-BoldMT" w:hAnsi="TimesNewRomanPS-BoldMT" w:cs="TimesNewRomanPS-BoldMT"/>
                  <w:bCs/>
                </w:rPr>
                <w:t>5</w:t>
              </w:r>
            </w:ins>
          </w:p>
        </w:tc>
      </w:tr>
      <w:tr w:rsidR="00C10C15" w:rsidRPr="00BC4A94" w14:paraId="4DF19E84" w14:textId="77777777" w:rsidTr="0088425A">
        <w:tc>
          <w:tcPr>
            <w:tcW w:w="1710" w:type="dxa"/>
            <w:vMerge/>
            <w:tcBorders>
              <w:left w:val="single" w:sz="4" w:space="0" w:color="000000"/>
              <w:right w:val="single" w:sz="4" w:space="0" w:color="000000"/>
            </w:tcBorders>
          </w:tcPr>
          <w:p w14:paraId="7D364E1A"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p>
        </w:tc>
        <w:tc>
          <w:tcPr>
            <w:tcW w:w="9990" w:type="dxa"/>
            <w:gridSpan w:val="5"/>
            <w:tcBorders>
              <w:left w:val="single" w:sz="4" w:space="0" w:color="000000"/>
            </w:tcBorders>
          </w:tcPr>
          <w:p w14:paraId="275F3B33" w14:textId="1EFAEF9C" w:rsidR="00C10C15" w:rsidRPr="002F6BCF" w:rsidRDefault="00A1196E" w:rsidP="002F6BCF">
            <w:pPr>
              <w:autoSpaceDE w:val="0"/>
              <w:autoSpaceDN w:val="0"/>
              <w:adjustRightInd w:val="0"/>
              <w:spacing w:after="0" w:line="240" w:lineRule="auto"/>
              <w:rPr>
                <w:rFonts w:ascii="TimesNewRomanPSMT" w:hAnsi="TimesNewRomanPSMT" w:cs="TimesNewRomanPSMT"/>
                <w:sz w:val="20"/>
                <w:szCs w:val="20"/>
              </w:rPr>
            </w:pPr>
            <w:r>
              <w:rPr>
                <w:rFonts w:ascii="Helvetica" w:hAnsi="Helvetica"/>
                <w:color w:val="2D3B45"/>
                <w:shd w:val="clear" w:color="auto" w:fill="FFFFFF"/>
              </w:rPr>
              <w:t>D) Compare Excel and GAMS software and solutions (15)</w:t>
            </w:r>
          </w:p>
        </w:tc>
        <w:tc>
          <w:tcPr>
            <w:tcW w:w="901" w:type="dxa"/>
          </w:tcPr>
          <w:p w14:paraId="0B6EE1D5" w14:textId="2A33DCE1" w:rsidR="00C10C15" w:rsidRPr="00BC4A9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37DA54BD" w14:textId="63F450FB" w:rsidR="00C10C15" w:rsidRPr="00BC4A94" w:rsidRDefault="00947CD4" w:rsidP="00947CD4">
            <w:pPr>
              <w:autoSpaceDE w:val="0"/>
              <w:autoSpaceDN w:val="0"/>
              <w:adjustRightInd w:val="0"/>
              <w:rPr>
                <w:rFonts w:ascii="TimesNewRomanPS-BoldMT" w:hAnsi="TimesNewRomanPS-BoldMT" w:cs="TimesNewRomanPS-BoldMT"/>
                <w:bCs/>
              </w:rPr>
            </w:pPr>
            <w:ins w:id="12" w:author="David Rosenberg" w:date="2020-09-26T17:29:00Z">
              <w:r>
                <w:rPr>
                  <w:rFonts w:ascii="TimesNewRomanPS-BoldMT" w:hAnsi="TimesNewRomanPS-BoldMT" w:cs="TimesNewRomanPS-BoldMT"/>
                  <w:bCs/>
                </w:rPr>
                <w:t>5</w:t>
              </w:r>
            </w:ins>
          </w:p>
        </w:tc>
      </w:tr>
    </w:tbl>
    <w:p w14:paraId="495B0F36" w14:textId="77777777" w:rsidR="00C10C15" w:rsidRDefault="00C10C15"/>
    <w:p w14:paraId="45635B9D" w14:textId="77777777" w:rsidR="00C10C15" w:rsidRDefault="00C10C15">
      <w:r>
        <w:br w:type="page"/>
      </w:r>
    </w:p>
    <w:p w14:paraId="0FBE7D71" w14:textId="77777777" w:rsidR="00C10C15" w:rsidRDefault="00C10C15"/>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1350"/>
        <w:gridCol w:w="1707"/>
        <w:gridCol w:w="2255"/>
        <w:gridCol w:w="1889"/>
        <w:gridCol w:w="2789"/>
        <w:gridCol w:w="901"/>
        <w:gridCol w:w="1350"/>
      </w:tblGrid>
      <w:tr w:rsidR="00C10C15" w:rsidRPr="00BC4A94" w14:paraId="5A3EBBD2" w14:textId="77777777" w:rsidTr="0088425A">
        <w:tc>
          <w:tcPr>
            <w:tcW w:w="1710" w:type="dxa"/>
            <w:vAlign w:val="center"/>
          </w:tcPr>
          <w:p w14:paraId="19DEFEA4" w14:textId="77777777" w:rsidR="00C10C15" w:rsidRDefault="00C10C15" w:rsidP="00210489">
            <w:pPr>
              <w:autoSpaceDE w:val="0"/>
              <w:autoSpaceDN w:val="0"/>
              <w:adjustRightInd w:val="0"/>
              <w:jc w:val="center"/>
              <w:rPr>
                <w:rFonts w:ascii="TimesNewRomanPS-BoldMT" w:hAnsi="TimesNewRomanPS-BoldMT" w:cs="TimesNewRomanPS-BoldMT"/>
                <w:b/>
                <w:bCs/>
              </w:rPr>
            </w:pPr>
            <w:r>
              <w:br w:type="page"/>
            </w:r>
            <w:r w:rsidRPr="00BC4A94">
              <w:rPr>
                <w:rFonts w:ascii="TimesNewRomanPS-BoldMT" w:hAnsi="TimesNewRomanPS-BoldMT" w:cs="TimesNewRomanPS-BoldMT"/>
                <w:b/>
                <w:bCs/>
              </w:rPr>
              <w:t>Category</w:t>
            </w:r>
          </w:p>
          <w:p w14:paraId="1ADBA1F6"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350" w:type="dxa"/>
            <w:vAlign w:val="center"/>
          </w:tcPr>
          <w:p w14:paraId="76E11FAC"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35890A5D"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655F5572"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155DD115"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4B2ABDDD"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41C299B5"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18F8719"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C10C15" w:rsidRPr="00BC4A94" w14:paraId="5612CBF7" w14:textId="77777777" w:rsidTr="0088425A">
        <w:tc>
          <w:tcPr>
            <w:tcW w:w="1710" w:type="dxa"/>
          </w:tcPr>
          <w:p w14:paraId="33B85D27" w14:textId="77777777" w:rsidR="00C10C15" w:rsidRDefault="00C10C15" w:rsidP="00210489">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2DA704B"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350" w:type="dxa"/>
            <w:tcBorders>
              <w:right w:val="single" w:sz="4" w:space="0" w:color="auto"/>
            </w:tcBorders>
          </w:tcPr>
          <w:p w14:paraId="5112BFE4" w14:textId="77777777"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57587514" w14:textId="77777777"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Numerous and distracting errors in punctuation, capitalization, spelling, sentence structure, word usage</w:t>
            </w:r>
            <w:r>
              <w:rPr>
                <w:rFonts w:ascii="TimesNewRomanPSMT" w:hAnsi="TimesNewRomanPSMT" w:cs="TimesNewRomanPSMT"/>
                <w:sz w:val="20"/>
                <w:szCs w:val="20"/>
              </w:rPr>
              <w:t>, significant figures, tables, and figures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Data vomited onto page(s).</w:t>
            </w:r>
            <w:r w:rsidRPr="00BC4A94">
              <w:rPr>
                <w:rFonts w:ascii="TimesNewRomanPSMT" w:hAnsi="TimesNewRomanPSMT" w:cs="TimesNewRomanPSMT"/>
                <w:sz w:val="20"/>
                <w:szCs w:val="20"/>
              </w:rPr>
              <w:t xml:space="preserve"> Unacceptable </w:t>
            </w:r>
            <w:r>
              <w:rPr>
                <w:rFonts w:ascii="TimesNewRomanPSMT" w:hAnsi="TimesNewRomanPSMT" w:cs="TimesNewRomanPSMT"/>
                <w:sz w:val="20"/>
                <w:szCs w:val="20"/>
              </w:rPr>
              <w:t>/</w:t>
            </w:r>
            <w:r w:rsidRPr="00BC4A94">
              <w:rPr>
                <w:rFonts w:ascii="TimesNewRomanPSMT" w:hAnsi="TimesNewRomanPSMT" w:cs="TimesNewRomanPSMT"/>
                <w:sz w:val="20"/>
                <w:szCs w:val="20"/>
              </w:rPr>
              <w:t xml:space="preserve"> unprofessional at the </w:t>
            </w:r>
            <w:r>
              <w:rPr>
                <w:rFonts w:ascii="TimesNewRomanPSMT" w:hAnsi="TimesNewRomanPSMT" w:cs="TimesNewRomanPSMT"/>
                <w:sz w:val="20"/>
                <w:szCs w:val="20"/>
              </w:rPr>
              <w:t>graduate</w:t>
            </w:r>
            <w:r w:rsidRPr="00BC4A94">
              <w:rPr>
                <w:rFonts w:ascii="TimesNewRomanPSMT" w:hAnsi="TimesNewRomanPSMT" w:cs="TimesNewRomanPSMT"/>
                <w:sz w:val="20"/>
                <w:szCs w:val="20"/>
              </w:rPr>
              <w:t xml:space="preserve"> level.</w:t>
            </w:r>
            <w:r>
              <w:rPr>
                <w:rFonts w:ascii="TimesNewRomanPSMT" w:hAnsi="TimesNewRomanPSMT" w:cs="TimesNewRomanPSMT"/>
                <w:sz w:val="20"/>
                <w:szCs w:val="20"/>
              </w:rPr>
              <w:t xml:space="preserve"> </w:t>
            </w:r>
            <w:r>
              <w:t xml:space="preserve"> </w:t>
            </w:r>
            <w:r w:rsidRPr="00431970">
              <w:rPr>
                <w:bdr w:val="single" w:sz="4" w:space="0" w:color="auto"/>
              </w:rPr>
              <w:t xml:space="preserve">1 – </w:t>
            </w:r>
            <w:r>
              <w:rPr>
                <w:bdr w:val="single" w:sz="4" w:space="0" w:color="auto"/>
              </w:rPr>
              <w:t>5</w:t>
            </w:r>
          </w:p>
        </w:tc>
        <w:tc>
          <w:tcPr>
            <w:tcW w:w="2255" w:type="dxa"/>
            <w:tcBorders>
              <w:left w:val="single" w:sz="4" w:space="0" w:color="auto"/>
            </w:tcBorders>
          </w:tcPr>
          <w:p w14:paraId="779065A4"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Misspelled words, poor English grammar and word choice. </w:t>
            </w:r>
            <w:r>
              <w:rPr>
                <w:rFonts w:ascii="TimesNewRomanPSMT" w:hAnsi="TimesNewRomanPSMT" w:cs="TimesNewRomanPSMT"/>
                <w:sz w:val="20"/>
                <w:szCs w:val="20"/>
              </w:rPr>
              <w:t>Main body of report is either longer or significantly less than one page. Figures</w:t>
            </w:r>
            <w:r w:rsidRPr="00BC4A94">
              <w:rPr>
                <w:rFonts w:ascii="TimesNewRomanPSMT" w:hAnsi="TimesNewRomanPSMT" w:cs="TimesNewRomanPSMT"/>
                <w:sz w:val="20"/>
                <w:szCs w:val="20"/>
              </w:rPr>
              <w:t xml:space="preserve"> are too small and/or under-labeled, although they are usually of acceptable quality and focus. </w:t>
            </w:r>
            <w:r>
              <w:rPr>
                <w:rFonts w:ascii="TimesNewRomanPSMT" w:hAnsi="TimesNewRomanPSMT" w:cs="TimesNewRomanPSMT"/>
                <w:sz w:val="20"/>
                <w:szCs w:val="20"/>
              </w:rPr>
              <w:t xml:space="preserve">Tables incoherent or not cohesive. </w:t>
            </w:r>
            <w:r w:rsidRPr="00BC4A94">
              <w:rPr>
                <w:rFonts w:ascii="TimesNewRomanPSMT" w:hAnsi="TimesNewRomanPSMT" w:cs="TimesNewRomanPSMT"/>
                <w:sz w:val="20"/>
                <w:szCs w:val="20"/>
              </w:rPr>
              <w:t xml:space="preserve">Bad font sizes. </w:t>
            </w:r>
            <w:r>
              <w:rPr>
                <w:rFonts w:ascii="TimesNewRomanPSMT" w:hAnsi="TimesNewRomanPSMT" w:cs="TimesNewRomanPSMT"/>
                <w:sz w:val="20"/>
                <w:szCs w:val="20"/>
              </w:rPr>
              <w:t xml:space="preserve">Too much or too little data in appendices. </w:t>
            </w:r>
            <w:r w:rsidRPr="00BC4A94">
              <w:rPr>
                <w:rFonts w:ascii="TimesNewRomanPSMT" w:hAnsi="TimesNewRomanPSMT" w:cs="TimesNewRomanPSMT"/>
                <w:sz w:val="20"/>
                <w:szCs w:val="20"/>
              </w:rPr>
              <w:t>Could be improved by being more meticulous.</w:t>
            </w:r>
          </w:p>
          <w:p w14:paraId="79983B90"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MT" w:hAnsi="TimesNewRomanPSMT" w:cs="TimesNewRomanPSMT"/>
                <w:sz w:val="20"/>
                <w:szCs w:val="20"/>
                <w:bdr w:val="single" w:sz="4" w:space="0" w:color="auto"/>
              </w:rPr>
              <w:t>6</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7</w:t>
            </w:r>
          </w:p>
        </w:tc>
        <w:tc>
          <w:tcPr>
            <w:tcW w:w="1889" w:type="dxa"/>
          </w:tcPr>
          <w:p w14:paraId="6031EE3C"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Almost no errors in 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significant figures, and presentation of figures, tables, and appendices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Main body of report is one page or less</w:t>
            </w:r>
            <w:r w:rsidRPr="00BC4A94">
              <w:rPr>
                <w:rFonts w:ascii="TimesNewRomanPSMT" w:hAnsi="TimesNewRomanPSMT" w:cs="TimesNewRomanPSMT"/>
                <w:sz w:val="20"/>
                <w:szCs w:val="20"/>
              </w:rPr>
              <w:t xml:space="preserve"> </w:t>
            </w:r>
          </w:p>
          <w:p w14:paraId="768D556D" w14:textId="77777777" w:rsidR="00C10C15" w:rsidRDefault="00C10C15" w:rsidP="00210489">
            <w:pPr>
              <w:autoSpaceDE w:val="0"/>
              <w:autoSpaceDN w:val="0"/>
              <w:adjustRightInd w:val="0"/>
              <w:rPr>
                <w:rFonts w:ascii="TimesNewRomanPSMT" w:hAnsi="TimesNewRomanPSMT" w:cs="TimesNewRomanPSMT"/>
                <w:sz w:val="20"/>
                <w:szCs w:val="20"/>
              </w:rPr>
            </w:pPr>
          </w:p>
          <w:p w14:paraId="27132A70" w14:textId="77777777" w:rsidR="00C10C15" w:rsidRDefault="00C10C15" w:rsidP="00210489">
            <w:pPr>
              <w:autoSpaceDE w:val="0"/>
              <w:autoSpaceDN w:val="0"/>
              <w:adjustRightInd w:val="0"/>
              <w:rPr>
                <w:rFonts w:ascii="TimesNewRomanPSMT" w:hAnsi="TimesNewRomanPSMT" w:cs="TimesNewRomanPSMT"/>
                <w:sz w:val="20"/>
                <w:szCs w:val="20"/>
              </w:rPr>
            </w:pPr>
          </w:p>
          <w:p w14:paraId="254FDDA3"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MT" w:hAnsi="TimesNewRomanPSMT" w:cs="TimesNewRomanPSMT"/>
                <w:sz w:val="20"/>
                <w:szCs w:val="20"/>
                <w:bdr w:val="single" w:sz="4" w:space="0" w:color="auto"/>
              </w:rPr>
              <w:t>8</w:t>
            </w:r>
          </w:p>
        </w:tc>
        <w:tc>
          <w:tcPr>
            <w:tcW w:w="2789" w:type="dxa"/>
          </w:tcPr>
          <w:p w14:paraId="03F66C9E" w14:textId="77777777"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 xml:space="preserve">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and significant figures</w:t>
            </w:r>
            <w:r w:rsidRPr="00BC4A94">
              <w:rPr>
                <w:rFonts w:ascii="TimesNewRomanPSMT" w:hAnsi="TimesNewRomanPSMT" w:cs="TimesNewRomanPSMT"/>
                <w:sz w:val="20"/>
                <w:szCs w:val="20"/>
              </w:rPr>
              <w:t xml:space="preserve"> all correct. </w:t>
            </w:r>
            <w:r>
              <w:rPr>
                <w:rFonts w:ascii="TimesNewRomanPSMT" w:hAnsi="TimesNewRomanPSMT" w:cs="TimesNewRomanPSMT"/>
                <w:sz w:val="20"/>
                <w:szCs w:val="20"/>
              </w:rPr>
              <w:t xml:space="preserve">Main body of report is one page or less. </w:t>
            </w:r>
            <w:r w:rsidRPr="00BC4A94">
              <w:rPr>
                <w:rFonts w:ascii="TimesNewRomanPSMT" w:hAnsi="TimesNewRomanPSMT" w:cs="TimesNewRomanPSMT"/>
                <w:sz w:val="20"/>
                <w:szCs w:val="20"/>
              </w:rPr>
              <w:t>Clear</w:t>
            </w:r>
            <w:r>
              <w:rPr>
                <w:rFonts w:ascii="TimesNewRomanPSMT" w:hAnsi="TimesNewRomanPSMT" w:cs="TimesNewRomanPSMT"/>
                <w:sz w:val="20"/>
                <w:szCs w:val="20"/>
              </w:rPr>
              <w:t>, consistent</w:t>
            </w:r>
            <w:r w:rsidRPr="00BC4A94">
              <w:rPr>
                <w:rFonts w:ascii="TimesNewRomanPSMT" w:hAnsi="TimesNewRomanPSMT" w:cs="TimesNewRomanPSMT"/>
                <w:sz w:val="20"/>
                <w:szCs w:val="20"/>
              </w:rPr>
              <w:t xml:space="preserve"> fonts. Good word processing skills.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adequate contrast. Informative figure </w:t>
            </w:r>
            <w:r>
              <w:rPr>
                <w:rFonts w:ascii="TimesNewRomanPSMT" w:hAnsi="TimesNewRomanPSMT" w:cs="TimesNewRomanPSMT"/>
                <w:sz w:val="20"/>
                <w:szCs w:val="20"/>
              </w:rPr>
              <w:t>and table titles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appropriate axis tick </w:t>
            </w:r>
            <w:r>
              <w:rPr>
                <w:rFonts w:ascii="TimesNewRomanPSMT" w:hAnsi="TimesNewRomanPSMT" w:cs="TimesNewRomanPSMT"/>
                <w:sz w:val="20"/>
                <w:szCs w:val="20"/>
              </w:rPr>
              <w:t xml:space="preserve">spacing, </w:t>
            </w:r>
            <w:r w:rsidRPr="00BC4A94">
              <w:rPr>
                <w:rFonts w:ascii="TimesNewRomanPSMT" w:hAnsi="TimesNewRomanPSMT" w:cs="TimesNewRomanPSMT"/>
                <w:sz w:val="20"/>
                <w:szCs w:val="20"/>
              </w:rPr>
              <w:t>labels</w:t>
            </w:r>
            <w:r>
              <w:rPr>
                <w:rFonts w:ascii="TimesNewRomanPSMT" w:hAnsi="TimesNewRomanPSMT" w:cs="TimesNewRomanPSMT"/>
                <w:sz w:val="20"/>
                <w:szCs w:val="20"/>
              </w:rPr>
              <w:t>, units,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 xml:space="preserve">Table columns cohesive, labeled, and specify units. </w:t>
            </w:r>
            <w:r w:rsidRPr="00BC4A94">
              <w:rPr>
                <w:rFonts w:ascii="TimesNewRomanPSMT" w:hAnsi="TimesNewRomanPSMT" w:cs="TimesNewRomanPSMT"/>
                <w:sz w:val="20"/>
                <w:szCs w:val="20"/>
              </w:rPr>
              <w:t>Document is stapled</w:t>
            </w:r>
            <w:r>
              <w:rPr>
                <w:rFonts w:ascii="TimesNewRomanPSMT" w:hAnsi="TimesNewRomanPSMT" w:cs="TimesNewRomanPSMT"/>
                <w:sz w:val="20"/>
                <w:szCs w:val="20"/>
              </w:rPr>
              <w:t xml:space="preserve">. Appendices, if provided, are separated by topic, and each have a title, discussion, and proper formatting and display of information    </w:t>
            </w:r>
            <w:r>
              <w:rPr>
                <w:rFonts w:ascii="TimesNewRomanPSMT" w:hAnsi="TimesNewRomanPSMT" w:cs="TimesNewRomanPSMT"/>
                <w:sz w:val="20"/>
                <w:szCs w:val="20"/>
                <w:bdr w:val="single" w:sz="4" w:space="0" w:color="auto"/>
              </w:rPr>
              <w:t>9</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10</w:t>
            </w:r>
          </w:p>
        </w:tc>
        <w:tc>
          <w:tcPr>
            <w:tcW w:w="901" w:type="dxa"/>
          </w:tcPr>
          <w:p w14:paraId="1FB197EE" w14:textId="552B498A" w:rsidR="00C10C15" w:rsidRPr="00BC4A94" w:rsidRDefault="00B96C66"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8</w:t>
            </w:r>
          </w:p>
        </w:tc>
        <w:tc>
          <w:tcPr>
            <w:tcW w:w="1350" w:type="dxa"/>
          </w:tcPr>
          <w:p w14:paraId="7B1E5794" w14:textId="2ED39D34" w:rsidR="00C10C15" w:rsidRPr="00BC4A94" w:rsidRDefault="00947CD4">
            <w:pPr>
              <w:autoSpaceDE w:val="0"/>
              <w:autoSpaceDN w:val="0"/>
              <w:adjustRightInd w:val="0"/>
              <w:rPr>
                <w:rFonts w:ascii="TimesNewRomanPS-BoldMT" w:hAnsi="TimesNewRomanPS-BoldMT" w:cs="TimesNewRomanPS-BoldMT"/>
                <w:bCs/>
              </w:rPr>
              <w:pPrChange w:id="13" w:author="David Rosenberg" w:date="2020-09-26T17:29:00Z">
                <w:pPr>
                  <w:autoSpaceDE w:val="0"/>
                  <w:autoSpaceDN w:val="0"/>
                  <w:adjustRightInd w:val="0"/>
                  <w:jc w:val="center"/>
                </w:pPr>
              </w:pPrChange>
            </w:pPr>
            <w:ins w:id="14" w:author="David Rosenberg" w:date="2020-09-26T17:29:00Z">
              <w:r>
                <w:rPr>
                  <w:rFonts w:ascii="TimesNewRomanPS-BoldMT" w:hAnsi="TimesNewRomanPS-BoldMT" w:cs="TimesNewRomanPS-BoldMT"/>
                  <w:bCs/>
                </w:rPr>
                <w:t>9</w:t>
              </w:r>
            </w:ins>
          </w:p>
        </w:tc>
      </w:tr>
      <w:tr w:rsidR="00C10C15" w:rsidRPr="00BC4A94" w14:paraId="3FCA0F56" w14:textId="77777777" w:rsidTr="0088425A">
        <w:tc>
          <w:tcPr>
            <w:tcW w:w="1710" w:type="dxa"/>
          </w:tcPr>
          <w:p w14:paraId="2A279EAB"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4CFEDB17" w14:textId="77777777" w:rsidR="00C10C15" w:rsidRPr="00BC4A94" w:rsidRDefault="00C10C15" w:rsidP="00210489">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350" w:type="dxa"/>
          </w:tcPr>
          <w:p w14:paraId="6827DA71"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5BF42021" w14:textId="77777777" w:rsidR="00C10C15" w:rsidRDefault="00C10C15" w:rsidP="00210489">
            <w:pPr>
              <w:autoSpaceDE w:val="0"/>
              <w:autoSpaceDN w:val="0"/>
              <w:adjustRightInd w:val="0"/>
              <w:rPr>
                <w:rFonts w:ascii="TimesNewRomanPSMT" w:hAnsi="TimesNewRomanPSMT" w:cs="TimesNewRomanPSMT"/>
                <w:sz w:val="20"/>
                <w:szCs w:val="20"/>
              </w:rPr>
            </w:pPr>
          </w:p>
          <w:p w14:paraId="3F816E3A" w14:textId="77777777" w:rsidR="00C10C15" w:rsidRPr="00BC4A94" w:rsidRDefault="00C10C15" w:rsidP="00210489">
            <w:pPr>
              <w:pStyle w:val="PointValue"/>
            </w:pPr>
            <w:r>
              <w:t>0</w:t>
            </w:r>
          </w:p>
        </w:tc>
        <w:tc>
          <w:tcPr>
            <w:tcW w:w="1707" w:type="dxa"/>
          </w:tcPr>
          <w:p w14:paraId="636E718C" w14:textId="77777777" w:rsidR="00C10C15" w:rsidRPr="00BC4A94" w:rsidRDefault="00C10C15" w:rsidP="00210489">
            <w:pPr>
              <w:autoSpaceDE w:val="0"/>
              <w:autoSpaceDN w:val="0"/>
              <w:adjustRightInd w:val="0"/>
              <w:rPr>
                <w:rFonts w:ascii="TimesNewRomanPS-BoldMT" w:hAnsi="TimesNewRomanPS-BoldMT" w:cs="TimesNewRomanPS-BoldMT"/>
              </w:rPr>
            </w:pPr>
            <w:r w:rsidRPr="00BC4A94">
              <w:rPr>
                <w:rFonts w:ascii="TimesNewRomanPSMT" w:hAnsi="TimesNewRomanPSMT" w:cs="TimesNewRomanPSMT"/>
                <w:sz w:val="20"/>
                <w:szCs w:val="20"/>
              </w:rPr>
              <w:t xml:space="preserve">Incomplete and/or </w:t>
            </w:r>
            <w:r>
              <w:rPr>
                <w:rFonts w:ascii="TimesNewRomanPSMT" w:hAnsi="TimesNewRomanPSMT" w:cs="TimesNewRomanPSMT"/>
                <w:sz w:val="20"/>
                <w:szCs w:val="20"/>
              </w:rPr>
              <w:t xml:space="preserve">not </w:t>
            </w:r>
            <w:r w:rsidRPr="00BC4A94">
              <w:rPr>
                <w:rFonts w:ascii="TimesNewRomanPSMT" w:hAnsi="TimesNewRomanPSMT" w:cs="TimesNewRomanPSMT"/>
                <w:sz w:val="20"/>
                <w:szCs w:val="20"/>
              </w:rPr>
              <w:t>focused.</w:t>
            </w:r>
            <w:r>
              <w:rPr>
                <w:rFonts w:ascii="TimesNewRomanPSMT" w:hAnsi="TimesNewRomanPSMT" w:cs="TimesNewRomanPSMT"/>
                <w:sz w:val="20"/>
                <w:szCs w:val="20"/>
              </w:rPr>
              <w:t xml:space="preserve">  </w:t>
            </w:r>
            <w:r>
              <w:rPr>
                <w:bdr w:val="single" w:sz="4" w:space="0" w:color="auto"/>
              </w:rPr>
              <w:t>1</w:t>
            </w:r>
            <w:r w:rsidRPr="00BC4A94">
              <w:t xml:space="preserve"> </w:t>
            </w:r>
          </w:p>
        </w:tc>
        <w:tc>
          <w:tcPr>
            <w:tcW w:w="2255" w:type="dxa"/>
          </w:tcPr>
          <w:p w14:paraId="1F06F6D5" w14:textId="77777777" w:rsidR="00C10C15" w:rsidRPr="00BC4A94" w:rsidRDefault="00C10C15" w:rsidP="00210489">
            <w:pPr>
              <w:autoSpaceDE w:val="0"/>
              <w:autoSpaceDN w:val="0"/>
              <w:adjustRightInd w:val="0"/>
            </w:pPr>
            <w:r w:rsidRPr="00BC4A94">
              <w:rPr>
                <w:rFonts w:ascii="TimesNewRomanPSMT" w:hAnsi="TimesNewRomanPSMT" w:cs="TimesNewRomanPSMT"/>
                <w:sz w:val="20"/>
                <w:szCs w:val="20"/>
              </w:rPr>
              <w:t xml:space="preserve">The conclusion does not adequately restate the main results. </w:t>
            </w:r>
            <w:r>
              <w:rPr>
                <w:bdr w:val="single" w:sz="4" w:space="0" w:color="auto"/>
              </w:rPr>
              <w:t>2</w:t>
            </w:r>
          </w:p>
        </w:tc>
        <w:tc>
          <w:tcPr>
            <w:tcW w:w="1889" w:type="dxa"/>
          </w:tcPr>
          <w:p w14:paraId="6937FD3A" w14:textId="77777777" w:rsidR="00C10C15" w:rsidRPr="00BC4A94" w:rsidRDefault="00C10C15" w:rsidP="00210489">
            <w:pPr>
              <w:autoSpaceDE w:val="0"/>
              <w:autoSpaceDN w:val="0"/>
              <w:adjustRightInd w:val="0"/>
            </w:pPr>
            <w:r w:rsidRPr="00BC4A94">
              <w:rPr>
                <w:rFonts w:ascii="TimesNewRomanPSMT" w:hAnsi="TimesNewRomanPSMT" w:cs="TimesNewRomanPSMT"/>
                <w:sz w:val="20"/>
                <w:szCs w:val="20"/>
              </w:rPr>
              <w:t xml:space="preserve">The conclusion restates the main results. </w:t>
            </w:r>
            <w:r>
              <w:rPr>
                <w:bdr w:val="single" w:sz="4" w:space="0" w:color="auto"/>
              </w:rPr>
              <w:t>3</w:t>
            </w:r>
          </w:p>
        </w:tc>
        <w:tc>
          <w:tcPr>
            <w:tcW w:w="2789" w:type="dxa"/>
          </w:tcPr>
          <w:p w14:paraId="23FA8E96" w14:textId="1EDCB7EA" w:rsidR="00C10C15" w:rsidRPr="00BC4A94" w:rsidRDefault="00C10C15" w:rsidP="00210489">
            <w:pPr>
              <w:autoSpaceDE w:val="0"/>
              <w:autoSpaceDN w:val="0"/>
              <w:adjustRightInd w:val="0"/>
              <w:rPr>
                <w:rFonts w:ascii="TimesNewRomanPS-BoldMT" w:hAnsi="TimesNewRomanPS-BoldMT" w:cs="TimesNewRomanPS-BoldMT"/>
                <w:bCs/>
              </w:rPr>
            </w:pPr>
            <w:r w:rsidRPr="00BC4A94">
              <w:rPr>
                <w:rFonts w:ascii="TimesNewRomanPSMT" w:hAnsi="TimesNewRomanPSMT" w:cs="TimesNewRomanPSMT"/>
                <w:sz w:val="20"/>
                <w:szCs w:val="20"/>
              </w:rPr>
              <w:t>The conclusion restates the main results,</w:t>
            </w:r>
            <w:r w:rsidR="008D42B8">
              <w:rPr>
                <w:rFonts w:ascii="TimesNewRomanPSMT" w:hAnsi="TimesNewRomanPSMT" w:cs="TimesNewRomanPSMT"/>
                <w:sz w:val="20"/>
                <w:szCs w:val="20"/>
              </w:rPr>
              <w:t xml:space="preserve"> </w:t>
            </w:r>
            <w:r w:rsidRPr="00BC4A94">
              <w:rPr>
                <w:rFonts w:ascii="TimesNewRomanPSMT" w:hAnsi="TimesNewRomanPSMT" w:cs="TimesNewRomanPSMT"/>
                <w:sz w:val="20"/>
                <w:szCs w:val="20"/>
              </w:rPr>
              <w:t>and is an effective summary.</w:t>
            </w:r>
            <w:r>
              <w:rPr>
                <w:rFonts w:ascii="TimesNewRomanPSMT" w:hAnsi="TimesNewRomanPSMT" w:cs="TimesNewRomanPSMT"/>
                <w:sz w:val="20"/>
                <w:szCs w:val="20"/>
              </w:rPr>
              <w:t xml:space="preserve"> </w:t>
            </w:r>
            <w:r>
              <w:rPr>
                <w:bdr w:val="single" w:sz="4" w:space="0" w:color="auto"/>
              </w:rPr>
              <w:t>4</w:t>
            </w:r>
            <w:r w:rsidRPr="00BC4A94">
              <w:t xml:space="preserve"> </w:t>
            </w:r>
          </w:p>
        </w:tc>
        <w:tc>
          <w:tcPr>
            <w:tcW w:w="901" w:type="dxa"/>
          </w:tcPr>
          <w:p w14:paraId="5E3CD546" w14:textId="17130840" w:rsidR="00C10C15" w:rsidRPr="00BC4A94" w:rsidRDefault="00DD2D69"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4</w:t>
            </w:r>
          </w:p>
        </w:tc>
        <w:tc>
          <w:tcPr>
            <w:tcW w:w="1350" w:type="dxa"/>
          </w:tcPr>
          <w:p w14:paraId="5ECED4E4" w14:textId="07429C93" w:rsidR="00C10C15" w:rsidRPr="00BC4A94" w:rsidRDefault="00947CD4">
            <w:pPr>
              <w:autoSpaceDE w:val="0"/>
              <w:autoSpaceDN w:val="0"/>
              <w:adjustRightInd w:val="0"/>
              <w:rPr>
                <w:rFonts w:ascii="TimesNewRomanPS-BoldMT" w:hAnsi="TimesNewRomanPS-BoldMT" w:cs="TimesNewRomanPS-BoldMT"/>
                <w:bCs/>
              </w:rPr>
              <w:pPrChange w:id="15" w:author="David Rosenberg" w:date="2020-09-26T17:29:00Z">
                <w:pPr>
                  <w:autoSpaceDE w:val="0"/>
                  <w:autoSpaceDN w:val="0"/>
                  <w:adjustRightInd w:val="0"/>
                  <w:jc w:val="center"/>
                </w:pPr>
              </w:pPrChange>
            </w:pPr>
            <w:ins w:id="16" w:author="David Rosenberg" w:date="2020-09-26T17:29:00Z">
              <w:r>
                <w:rPr>
                  <w:rFonts w:ascii="TimesNewRomanPS-BoldMT" w:hAnsi="TimesNewRomanPS-BoldMT" w:cs="TimesNewRomanPS-BoldMT"/>
                  <w:bCs/>
                </w:rPr>
                <w:t>3</w:t>
              </w:r>
            </w:ins>
          </w:p>
        </w:tc>
      </w:tr>
      <w:tr w:rsidR="00C10C15" w:rsidRPr="00BC4A94" w14:paraId="21713F1C" w14:textId="77777777" w:rsidTr="0088425A">
        <w:tc>
          <w:tcPr>
            <w:tcW w:w="1710" w:type="dxa"/>
          </w:tcPr>
          <w:p w14:paraId="45BB2E48" w14:textId="77777777" w:rsidR="00C10C15" w:rsidRDefault="00C10C15" w:rsidP="00210489">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38EB6A68" w14:textId="77777777" w:rsidR="00C10C15" w:rsidRPr="00BC4A94" w:rsidRDefault="00C10C15" w:rsidP="009775E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(0)</w:t>
            </w:r>
          </w:p>
        </w:tc>
        <w:tc>
          <w:tcPr>
            <w:tcW w:w="1350" w:type="dxa"/>
          </w:tcPr>
          <w:p w14:paraId="3A5DE0FD"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E8D0F25" w14:textId="77777777" w:rsidR="00C10C15" w:rsidRDefault="00C10C15" w:rsidP="00210489">
            <w:pPr>
              <w:autoSpaceDE w:val="0"/>
              <w:autoSpaceDN w:val="0"/>
              <w:adjustRightInd w:val="0"/>
              <w:rPr>
                <w:rFonts w:ascii="TimesNewRomanPSMT" w:hAnsi="TimesNewRomanPSMT" w:cs="TimesNewRomanPSMT"/>
                <w:sz w:val="20"/>
                <w:szCs w:val="20"/>
              </w:rPr>
            </w:pPr>
          </w:p>
          <w:p w14:paraId="448AD1FD" w14:textId="77777777" w:rsidR="00C10C15" w:rsidRPr="00BC4A94" w:rsidRDefault="00C10C15" w:rsidP="00210489">
            <w:pPr>
              <w:pStyle w:val="PointValue"/>
            </w:pPr>
            <w:r>
              <w:t>0</w:t>
            </w:r>
          </w:p>
        </w:tc>
        <w:tc>
          <w:tcPr>
            <w:tcW w:w="1707" w:type="dxa"/>
          </w:tcPr>
          <w:p w14:paraId="1CA69EB2" w14:textId="77777777" w:rsidR="00C10C15" w:rsidRPr="00BC4A94" w:rsidRDefault="00C10C15" w:rsidP="00210489">
            <w:pPr>
              <w:autoSpaceDE w:val="0"/>
              <w:autoSpaceDN w:val="0"/>
              <w:adjustRightInd w:val="0"/>
            </w:pPr>
            <w:r>
              <w:rPr>
                <w:rFonts w:ascii="TimesNewRomanPSMT" w:hAnsi="TimesNewRomanPSMT" w:cs="TimesNewRomanPSMT"/>
                <w:sz w:val="20"/>
                <w:szCs w:val="20"/>
              </w:rPr>
              <w:t>Numerous</w:t>
            </w:r>
            <w:r w:rsidRPr="00BC4A94">
              <w:rPr>
                <w:rFonts w:ascii="TimesNewRomanPSMT" w:hAnsi="TimesNewRomanPSMT" w:cs="TimesNewRomanPSMT"/>
                <w:sz w:val="20"/>
                <w:szCs w:val="20"/>
              </w:rPr>
              <w:t xml:space="preserve"> errors, off-the-wall sources used.</w:t>
            </w:r>
            <w:r>
              <w:rPr>
                <w:rFonts w:ascii="TimesNewRomanPSMT" w:hAnsi="TimesNewRomanPSMT" w:cs="TimesNewRomanPSMT"/>
                <w:sz w:val="20"/>
                <w:szCs w:val="20"/>
              </w:rPr>
              <w:t xml:space="preserve"> </w:t>
            </w:r>
            <w:r>
              <w:t xml:space="preserve"> </w:t>
            </w:r>
            <w:r>
              <w:rPr>
                <w:bdr w:val="single" w:sz="4" w:space="0" w:color="auto"/>
              </w:rPr>
              <w:t>0</w:t>
            </w:r>
          </w:p>
        </w:tc>
        <w:tc>
          <w:tcPr>
            <w:tcW w:w="2255" w:type="dxa"/>
          </w:tcPr>
          <w:p w14:paraId="3F22C697" w14:textId="77777777" w:rsidR="00C10C15"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S</w:t>
            </w:r>
            <w:r w:rsidRPr="00BC4A94">
              <w:rPr>
                <w:rFonts w:ascii="TimesNewRomanPSMT" w:hAnsi="TimesNewRomanPSMT" w:cs="TimesNewRomanPSMT"/>
                <w:sz w:val="20"/>
                <w:szCs w:val="20"/>
              </w:rPr>
              <w:t>ome errors</w:t>
            </w:r>
            <w:r>
              <w:rPr>
                <w:rFonts w:ascii="TimesNewRomanPSMT" w:hAnsi="TimesNewRomanPSMT" w:cs="TimesNewRomanPSMT"/>
                <w:sz w:val="20"/>
                <w:szCs w:val="20"/>
              </w:rPr>
              <w:t xml:space="preserve"> in citing format; more sources should be cited</w:t>
            </w:r>
            <w:r w:rsidRPr="00BC4A94">
              <w:rPr>
                <w:rFonts w:ascii="TimesNewRomanPSMT" w:hAnsi="TimesNewRomanPSMT" w:cs="TimesNewRomanPSMT"/>
                <w:sz w:val="20"/>
                <w:szCs w:val="20"/>
              </w:rPr>
              <w:t xml:space="preserve">. </w:t>
            </w:r>
          </w:p>
          <w:p w14:paraId="342963FA" w14:textId="77777777" w:rsidR="00C10C15" w:rsidRPr="00BC4A94" w:rsidRDefault="00C10C15" w:rsidP="00210489">
            <w:pPr>
              <w:pStyle w:val="PointValue"/>
            </w:pPr>
            <w:r>
              <w:t>1</w:t>
            </w:r>
          </w:p>
        </w:tc>
        <w:tc>
          <w:tcPr>
            <w:tcW w:w="1889" w:type="dxa"/>
          </w:tcPr>
          <w:p w14:paraId="32ED2E7C" w14:textId="77777777" w:rsidR="00C10C15" w:rsidRDefault="00C10C15" w:rsidP="0021048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Prior work cited with </w:t>
            </w:r>
            <w:r w:rsidRPr="00BC4A94">
              <w:rPr>
                <w:rFonts w:ascii="TimesNewRomanPSMT" w:hAnsi="TimesNewRomanPSMT" w:cs="TimesNewRomanPSMT"/>
                <w:sz w:val="20"/>
                <w:szCs w:val="20"/>
              </w:rPr>
              <w:t>few errors</w:t>
            </w:r>
            <w:r>
              <w:rPr>
                <w:rFonts w:ascii="TimesNewRomanPSMT" w:hAnsi="TimesNewRomanPSMT" w:cs="TimesNewRomanPSMT"/>
                <w:sz w:val="20"/>
                <w:szCs w:val="20"/>
              </w:rPr>
              <w:t>.</w:t>
            </w:r>
          </w:p>
          <w:p w14:paraId="501D1B85" w14:textId="77777777" w:rsidR="00C10C15" w:rsidRDefault="00C10C15" w:rsidP="00210489">
            <w:pPr>
              <w:autoSpaceDE w:val="0"/>
              <w:autoSpaceDN w:val="0"/>
              <w:adjustRightInd w:val="0"/>
              <w:rPr>
                <w:rFonts w:ascii="TimesNewRomanPSMT" w:hAnsi="TimesNewRomanPSMT" w:cs="TimesNewRomanPSMT"/>
                <w:sz w:val="20"/>
                <w:szCs w:val="20"/>
              </w:rPr>
            </w:pPr>
          </w:p>
          <w:p w14:paraId="07B59A4E" w14:textId="77777777" w:rsidR="00C10C15" w:rsidRPr="00BC4A94" w:rsidRDefault="00C10C15" w:rsidP="00210489">
            <w:pPr>
              <w:pStyle w:val="PointValue"/>
            </w:pPr>
            <w:r>
              <w:t>2</w:t>
            </w:r>
          </w:p>
        </w:tc>
        <w:tc>
          <w:tcPr>
            <w:tcW w:w="2789" w:type="dxa"/>
            <w:tcBorders>
              <w:bottom w:val="single" w:sz="4" w:space="0" w:color="auto"/>
            </w:tcBorders>
          </w:tcPr>
          <w:p w14:paraId="5CED65C5" w14:textId="77777777" w:rsidR="00C10C15" w:rsidRDefault="00C10C15" w:rsidP="00210489">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All </w:t>
            </w:r>
            <w:r>
              <w:rPr>
                <w:rFonts w:ascii="TimesNewRomanPSMT" w:hAnsi="TimesNewRomanPSMT" w:cs="TimesNewRomanPSMT"/>
                <w:sz w:val="20"/>
                <w:szCs w:val="20"/>
              </w:rPr>
              <w:t xml:space="preserve">prior </w:t>
            </w:r>
            <w:r w:rsidRPr="00BC4A94">
              <w:rPr>
                <w:rFonts w:ascii="TimesNewRomanPSMT" w:hAnsi="TimesNewRomanPSMT" w:cs="TimesNewRomanPSMT"/>
                <w:sz w:val="20"/>
                <w:szCs w:val="20"/>
              </w:rPr>
              <w:t>work</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and data sources are </w:t>
            </w:r>
            <w:r>
              <w:rPr>
                <w:rFonts w:ascii="TimesNewRomanPSMT" w:hAnsi="TimesNewRomanPSMT" w:cs="TimesNewRomanPSMT"/>
                <w:sz w:val="20"/>
                <w:szCs w:val="20"/>
              </w:rPr>
              <w:t xml:space="preserve">cited in </w:t>
            </w:r>
            <w:r w:rsidRPr="00BC4A94">
              <w:rPr>
                <w:rFonts w:ascii="TimesNewRomanPSMT" w:hAnsi="TimesNewRomanPSMT" w:cs="TimesNewRomanPSMT"/>
                <w:sz w:val="20"/>
                <w:szCs w:val="20"/>
              </w:rPr>
              <w:t>the correct format with no errors.</w:t>
            </w:r>
          </w:p>
          <w:p w14:paraId="1A6622B1"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MT" w:hAnsi="TimesNewRomanPSMT" w:cs="TimesNewRomanPSMT"/>
                <w:sz w:val="20"/>
                <w:szCs w:val="20"/>
                <w:bdr w:val="single" w:sz="4" w:space="0" w:color="auto"/>
              </w:rPr>
              <w:t>2</w:t>
            </w:r>
          </w:p>
        </w:tc>
        <w:tc>
          <w:tcPr>
            <w:tcW w:w="901" w:type="dxa"/>
          </w:tcPr>
          <w:p w14:paraId="5B4D97E5"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NA</w:t>
            </w:r>
          </w:p>
        </w:tc>
        <w:tc>
          <w:tcPr>
            <w:tcW w:w="1350" w:type="dxa"/>
          </w:tcPr>
          <w:p w14:paraId="4AC923DA" w14:textId="77777777" w:rsidR="00C10C15" w:rsidRPr="00BC4A94" w:rsidRDefault="00C10C15" w:rsidP="00210489">
            <w:pPr>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NA</w:t>
            </w:r>
          </w:p>
        </w:tc>
      </w:tr>
      <w:tr w:rsidR="00C10C15" w:rsidRPr="00A848C4" w14:paraId="2AC5DC81" w14:textId="77777777" w:rsidTr="0088425A">
        <w:tc>
          <w:tcPr>
            <w:tcW w:w="1710" w:type="dxa"/>
            <w:tcBorders>
              <w:right w:val="single" w:sz="4" w:space="0" w:color="auto"/>
            </w:tcBorders>
          </w:tcPr>
          <w:p w14:paraId="108ED1A4" w14:textId="15FB6259" w:rsidR="00C10C15" w:rsidRPr="00D2247D" w:rsidRDefault="00C10C15" w:rsidP="009775E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sidR="009C6F76">
              <w:rPr>
                <w:rFonts w:ascii="Times New Roman" w:hAnsi="Times New Roman"/>
                <w:bCs/>
              </w:rPr>
              <w:t>100</w:t>
            </w:r>
            <w:r w:rsidRPr="00D2247D">
              <w:rPr>
                <w:rFonts w:ascii="Times New Roman" w:hAnsi="Times New Roman"/>
                <w:bCs/>
              </w:rPr>
              <w:t>)</w:t>
            </w:r>
          </w:p>
        </w:tc>
        <w:tc>
          <w:tcPr>
            <w:tcW w:w="9990" w:type="dxa"/>
            <w:gridSpan w:val="5"/>
            <w:tcBorders>
              <w:right w:val="single" w:sz="4" w:space="0" w:color="auto"/>
            </w:tcBorders>
          </w:tcPr>
          <w:p w14:paraId="520D4A75" w14:textId="77777777" w:rsidR="00C10C15" w:rsidRPr="00A848C4" w:rsidRDefault="00C10C15" w:rsidP="00210489">
            <w:pPr>
              <w:autoSpaceDE w:val="0"/>
              <w:autoSpaceDN w:val="0"/>
              <w:adjustRightInd w:val="0"/>
              <w:jc w:val="center"/>
              <w:rPr>
                <w:rFonts w:ascii="TimesNewRomanPSMT" w:hAnsi="TimesNewRomanPSMT" w:cs="TimesNewRomanPSMT"/>
                <w:sz w:val="20"/>
                <w:szCs w:val="20"/>
              </w:rPr>
            </w:pPr>
          </w:p>
        </w:tc>
        <w:tc>
          <w:tcPr>
            <w:tcW w:w="901" w:type="dxa"/>
          </w:tcPr>
          <w:p w14:paraId="62EE4816" w14:textId="77777777" w:rsidR="00C10C15" w:rsidRPr="00A848C4" w:rsidRDefault="00C10C15" w:rsidP="00210489">
            <w:pPr>
              <w:autoSpaceDE w:val="0"/>
              <w:autoSpaceDN w:val="0"/>
              <w:adjustRightInd w:val="0"/>
              <w:jc w:val="center"/>
              <w:rPr>
                <w:rFonts w:ascii="TimesNewRomanPS-BoldMT" w:hAnsi="TimesNewRomanPS-BoldMT" w:cs="TimesNewRomanPS-BoldMT"/>
                <w:bCs/>
              </w:rPr>
            </w:pPr>
          </w:p>
        </w:tc>
        <w:tc>
          <w:tcPr>
            <w:tcW w:w="1350" w:type="dxa"/>
          </w:tcPr>
          <w:p w14:paraId="6A506F2C" w14:textId="63FA4ABC" w:rsidR="00C10C15" w:rsidRPr="00A848C4" w:rsidRDefault="00947CD4">
            <w:pPr>
              <w:autoSpaceDE w:val="0"/>
              <w:autoSpaceDN w:val="0"/>
              <w:adjustRightInd w:val="0"/>
              <w:rPr>
                <w:rFonts w:ascii="TimesNewRomanPS-BoldMT" w:hAnsi="TimesNewRomanPS-BoldMT" w:cs="TimesNewRomanPS-BoldMT"/>
                <w:bCs/>
              </w:rPr>
              <w:pPrChange w:id="17" w:author="David Rosenberg" w:date="2020-09-26T17:33:00Z">
                <w:pPr>
                  <w:autoSpaceDE w:val="0"/>
                  <w:autoSpaceDN w:val="0"/>
                  <w:adjustRightInd w:val="0"/>
                  <w:jc w:val="center"/>
                </w:pPr>
              </w:pPrChange>
            </w:pPr>
            <w:ins w:id="18" w:author="David Rosenberg" w:date="2020-09-26T17:33:00Z">
              <w:r>
                <w:rPr>
                  <w:rFonts w:ascii="TimesNewRomanPS-BoldMT" w:hAnsi="TimesNewRomanPS-BoldMT" w:cs="TimesNewRomanPS-BoldMT"/>
                  <w:bCs/>
                </w:rPr>
                <w:t>64</w:t>
              </w:r>
            </w:ins>
          </w:p>
        </w:tc>
      </w:tr>
    </w:tbl>
    <w:p w14:paraId="03A8FB76" w14:textId="77777777" w:rsidR="00C10C15" w:rsidRPr="0066222F" w:rsidRDefault="00C10C15" w:rsidP="0088425A">
      <w:pPr>
        <w:rPr>
          <w:sz w:val="28"/>
          <w:szCs w:val="28"/>
        </w:rPr>
      </w:pPr>
    </w:p>
    <w:p w14:paraId="04C392FF" w14:textId="77777777" w:rsidR="00C10C15" w:rsidRDefault="00C10C15" w:rsidP="0088425A">
      <w:r>
        <w:t>Instructor Feedback:</w:t>
      </w:r>
    </w:p>
    <w:p w14:paraId="714FB1D8" w14:textId="5EBB18DD" w:rsidR="00920C85" w:rsidRDefault="00920C85"/>
    <w:sectPr w:rsidR="00920C85" w:rsidSect="009F4431">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Rosenberg" w:date="2020-09-26T17:26:00Z" w:initials="DR">
    <w:p w14:paraId="4A0F9E49" w14:textId="77777777" w:rsidR="00947CD4" w:rsidRDefault="00947CD4">
      <w:pPr>
        <w:pStyle w:val="CommentText"/>
      </w:pPr>
      <w:r>
        <w:rPr>
          <w:rStyle w:val="CommentReference"/>
        </w:rPr>
        <w:annotationRef/>
      </w:r>
      <w:r>
        <w:t xml:space="preserve">Problem formulation and Excel work on track. </w:t>
      </w:r>
    </w:p>
    <w:p w14:paraId="087C23EE" w14:textId="77777777" w:rsidR="00947CD4" w:rsidRDefault="00947CD4">
      <w:pPr>
        <w:pStyle w:val="CommentText"/>
      </w:pPr>
    </w:p>
    <w:p w14:paraId="2C44A984" w14:textId="59569992" w:rsidR="00947CD4" w:rsidRDefault="00947CD4">
      <w:pPr>
        <w:pStyle w:val="CommentText"/>
      </w:pPr>
      <w:r>
        <w:t xml:space="preserve">I did not find your GAMS code. Place in *your* </w:t>
      </w:r>
      <w:proofErr w:type="spellStart"/>
      <w:r>
        <w:t>github</w:t>
      </w:r>
      <w:proofErr w:type="spellEnd"/>
      <w:r>
        <w:t xml:space="preserve"> and send me the link. I am happy to help you figure out the issues with the code. We can also set up a time to meet</w:t>
      </w:r>
      <w:r w:rsidR="00965C28">
        <w:t>. Reach out so we can set up a time to look at and troubleshoot your GAMS code.</w:t>
      </w:r>
    </w:p>
  </w:comment>
  <w:comment w:id="4" w:author="David Rosenberg" w:date="2020-09-26T17:26:00Z" w:initials="DR">
    <w:p w14:paraId="65733E4F" w14:textId="5BB7910E" w:rsidR="00947CD4" w:rsidRDefault="00947CD4">
      <w:pPr>
        <w:pStyle w:val="CommentText"/>
      </w:pPr>
      <w:r>
        <w:rPr>
          <w:rStyle w:val="CommentReference"/>
        </w:rPr>
        <w:annotationRef/>
      </w:r>
      <w:r>
        <w:t>Make this to be the last sentence of the introduction to introduce the work to 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4A984" w15:done="0"/>
  <w15:commentEx w15:paraId="65733E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4A984" w16cid:durableId="2319F851"/>
  <w16cid:commentId w16cid:paraId="65733E4F" w16cid:durableId="2319F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4E85A" w14:textId="77777777" w:rsidR="00500D3D" w:rsidRDefault="00500D3D" w:rsidP="009F4431">
      <w:pPr>
        <w:spacing w:after="0" w:line="240" w:lineRule="auto"/>
      </w:pPr>
      <w:r>
        <w:separator/>
      </w:r>
    </w:p>
  </w:endnote>
  <w:endnote w:type="continuationSeparator" w:id="0">
    <w:p w14:paraId="5A43E9CD" w14:textId="77777777" w:rsidR="00500D3D" w:rsidRDefault="00500D3D" w:rsidP="009F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AB91F" w14:textId="77777777" w:rsidR="00500D3D" w:rsidRDefault="00500D3D" w:rsidP="009F4431">
      <w:pPr>
        <w:spacing w:after="0" w:line="240" w:lineRule="auto"/>
      </w:pPr>
      <w:r>
        <w:separator/>
      </w:r>
    </w:p>
  </w:footnote>
  <w:footnote w:type="continuationSeparator" w:id="0">
    <w:p w14:paraId="415F9EAF" w14:textId="77777777" w:rsidR="00500D3D" w:rsidRDefault="00500D3D" w:rsidP="009F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1E6F7" w14:textId="54047493" w:rsidR="000551E5" w:rsidRPr="00384CC7" w:rsidRDefault="000551E5" w:rsidP="000551E5">
    <w:pPr>
      <w:pStyle w:val="Header"/>
      <w:tabs>
        <w:tab w:val="clear" w:pos="9360"/>
        <w:tab w:val="left" w:pos="4230"/>
        <w:tab w:val="right" w:pos="13410"/>
      </w:tabs>
    </w:pPr>
    <w:r w:rsidRPr="00B43B45">
      <w:rPr>
        <w:b/>
        <w:sz w:val="28"/>
        <w:szCs w:val="28"/>
      </w:rPr>
      <w:t>CEE 64</w:t>
    </w:r>
    <w:r>
      <w:rPr>
        <w:b/>
        <w:sz w:val="28"/>
        <w:szCs w:val="28"/>
      </w:rPr>
      <w:t>1</w:t>
    </w:r>
    <w:r w:rsidRPr="00B43B45">
      <w:rPr>
        <w:b/>
        <w:sz w:val="28"/>
        <w:szCs w:val="28"/>
      </w:rPr>
      <w:t xml:space="preserve">0, </w:t>
    </w:r>
    <w:r>
      <w:rPr>
        <w:b/>
        <w:sz w:val="28"/>
        <w:szCs w:val="28"/>
      </w:rPr>
      <w:t>HW</w:t>
    </w:r>
    <w:r w:rsidRPr="00B43B45">
      <w:rPr>
        <w:b/>
        <w:sz w:val="28"/>
        <w:szCs w:val="28"/>
      </w:rPr>
      <w:t>-Grading Rubric</w:t>
    </w:r>
    <w:r w:rsidRPr="00CB0C68">
      <w:rPr>
        <w:sz w:val="28"/>
        <w:szCs w:val="28"/>
      </w:rPr>
      <w:tab/>
    </w:r>
    <w:r>
      <w:rPr>
        <w:b/>
        <w:sz w:val="28"/>
        <w:szCs w:val="28"/>
      </w:rPr>
      <w:t>HW</w:t>
    </w:r>
    <w:r w:rsidRPr="0054538D">
      <w:rPr>
        <w:b/>
        <w:sz w:val="28"/>
        <w:szCs w:val="28"/>
      </w:rPr>
      <w:t>-</w:t>
    </w:r>
    <w:proofErr w:type="gramStart"/>
    <w:r w:rsidR="00A91907">
      <w:rPr>
        <w:b/>
        <w:sz w:val="28"/>
        <w:szCs w:val="28"/>
      </w:rPr>
      <w:t>3</w:t>
    </w:r>
    <w:r w:rsidRPr="0054538D">
      <w:rPr>
        <w:b/>
        <w:sz w:val="28"/>
        <w:szCs w:val="28"/>
      </w:rPr>
      <w:t xml:space="preserve">  Date</w:t>
    </w:r>
    <w:proofErr w:type="gramEnd"/>
    <w:r w:rsidRPr="0054538D">
      <w:rPr>
        <w:b/>
        <w:sz w:val="28"/>
        <w:szCs w:val="28"/>
      </w:rPr>
      <w:t>:</w:t>
    </w:r>
    <w:r>
      <w:rPr>
        <w:b/>
        <w:sz w:val="28"/>
        <w:szCs w:val="28"/>
      </w:rPr>
      <w:t>09/</w:t>
    </w:r>
    <w:r w:rsidR="00A91907">
      <w:rPr>
        <w:b/>
        <w:sz w:val="28"/>
        <w:szCs w:val="28"/>
      </w:rPr>
      <w:t>23</w:t>
    </w:r>
    <w:r>
      <w:rPr>
        <w:b/>
        <w:sz w:val="28"/>
        <w:szCs w:val="28"/>
      </w:rPr>
      <w:t>/2020</w:t>
    </w:r>
    <w:r w:rsidRPr="0054538D">
      <w:rPr>
        <w:b/>
        <w:sz w:val="28"/>
        <w:szCs w:val="28"/>
      </w:rPr>
      <w:tab/>
      <w:t xml:space="preserve">   Student: </w:t>
    </w:r>
    <w:r>
      <w:rPr>
        <w:b/>
        <w:sz w:val="28"/>
        <w:szCs w:val="28"/>
      </w:rPr>
      <w:t>Jairus Anderson</w:t>
    </w:r>
  </w:p>
  <w:p w14:paraId="374232F6" w14:textId="77777777" w:rsidR="000551E5" w:rsidRDefault="000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E8111" w14:textId="77777777" w:rsidR="000551E5" w:rsidRPr="00384CC7" w:rsidRDefault="000551E5" w:rsidP="000551E5">
    <w:pPr>
      <w:pStyle w:val="Header"/>
      <w:tabs>
        <w:tab w:val="clear" w:pos="9360"/>
        <w:tab w:val="left" w:pos="4230"/>
        <w:tab w:val="right" w:pos="13410"/>
      </w:tabs>
    </w:pPr>
    <w:r>
      <w:tab/>
    </w:r>
    <w:r w:rsidRPr="00B43B45">
      <w:rPr>
        <w:b/>
        <w:sz w:val="28"/>
        <w:szCs w:val="28"/>
      </w:rPr>
      <w:t>CEE 64</w:t>
    </w:r>
    <w:r>
      <w:rPr>
        <w:b/>
        <w:sz w:val="28"/>
        <w:szCs w:val="28"/>
      </w:rPr>
      <w:t>1</w:t>
    </w:r>
    <w:r w:rsidRPr="00B43B45">
      <w:rPr>
        <w:b/>
        <w:sz w:val="28"/>
        <w:szCs w:val="28"/>
      </w:rPr>
      <w:t xml:space="preserve">0, </w:t>
    </w:r>
    <w:r>
      <w:rPr>
        <w:b/>
        <w:sz w:val="28"/>
        <w:szCs w:val="28"/>
      </w:rPr>
      <w:t>HW</w:t>
    </w:r>
    <w:r w:rsidRPr="00B43B45">
      <w:rPr>
        <w:b/>
        <w:sz w:val="28"/>
        <w:szCs w:val="28"/>
      </w:rPr>
      <w:t>-Grading Rubric</w:t>
    </w:r>
    <w:r w:rsidRPr="00CB0C68">
      <w:rPr>
        <w:sz w:val="28"/>
        <w:szCs w:val="28"/>
      </w:rPr>
      <w:tab/>
    </w:r>
    <w:r>
      <w:rPr>
        <w:b/>
        <w:sz w:val="28"/>
        <w:szCs w:val="28"/>
      </w:rPr>
      <w:t>HW</w:t>
    </w:r>
    <w:r w:rsidRPr="0054538D">
      <w:rPr>
        <w:b/>
        <w:sz w:val="28"/>
        <w:szCs w:val="28"/>
      </w:rPr>
      <w:t>-</w:t>
    </w:r>
    <w:proofErr w:type="gramStart"/>
    <w:r>
      <w:rPr>
        <w:b/>
        <w:sz w:val="28"/>
        <w:szCs w:val="28"/>
      </w:rPr>
      <w:t>1</w:t>
    </w:r>
    <w:r w:rsidRPr="0054538D">
      <w:rPr>
        <w:b/>
        <w:sz w:val="28"/>
        <w:szCs w:val="28"/>
      </w:rPr>
      <w:t xml:space="preserve">  Date</w:t>
    </w:r>
    <w:proofErr w:type="gramEnd"/>
    <w:r w:rsidRPr="0054538D">
      <w:rPr>
        <w:b/>
        <w:sz w:val="28"/>
        <w:szCs w:val="28"/>
      </w:rPr>
      <w:t>:</w:t>
    </w:r>
    <w:r>
      <w:rPr>
        <w:b/>
        <w:sz w:val="28"/>
        <w:szCs w:val="28"/>
      </w:rPr>
      <w:t>09/08/2020</w:t>
    </w:r>
    <w:r w:rsidRPr="0054538D">
      <w:rPr>
        <w:b/>
        <w:sz w:val="28"/>
        <w:szCs w:val="28"/>
      </w:rPr>
      <w:tab/>
      <w:t xml:space="preserve">   Student: </w:t>
    </w:r>
    <w:r>
      <w:rPr>
        <w:b/>
        <w:sz w:val="28"/>
        <w:szCs w:val="28"/>
      </w:rPr>
      <w:t>Jairus Anderson</w:t>
    </w:r>
  </w:p>
  <w:p w14:paraId="394C9461" w14:textId="14EA427E" w:rsidR="009F4431" w:rsidRDefault="009F4431" w:rsidP="000551E5">
    <w:pPr>
      <w:pStyle w:val="Header"/>
      <w:tabs>
        <w:tab w:val="clear" w:pos="4680"/>
        <w:tab w:val="clear" w:pos="9360"/>
        <w:tab w:val="left" w:pos="28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E1"/>
    <w:multiLevelType w:val="hybridMultilevel"/>
    <w:tmpl w:val="B42A3A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D1310E"/>
    <w:multiLevelType w:val="hybridMultilevel"/>
    <w:tmpl w:val="2C78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C4B45"/>
    <w:multiLevelType w:val="hybridMultilevel"/>
    <w:tmpl w:val="2C866322"/>
    <w:lvl w:ilvl="0" w:tplc="F2B815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36B18"/>
    <w:multiLevelType w:val="hybridMultilevel"/>
    <w:tmpl w:val="AF7A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93090"/>
    <w:multiLevelType w:val="hybridMultilevel"/>
    <w:tmpl w:val="833652C0"/>
    <w:lvl w:ilvl="0" w:tplc="17601940">
      <w:start w:val="3"/>
      <w:numFmt w:val="decimal"/>
      <w:lvlText w:val="%1."/>
      <w:lvlJc w:val="left"/>
      <w:pPr>
        <w:ind w:left="522" w:hanging="403"/>
        <w:jc w:val="left"/>
      </w:pPr>
      <w:rPr>
        <w:rFonts w:ascii="Times New Roman" w:eastAsia="Times New Roman" w:hAnsi="Times New Roman" w:cs="Times New Roman" w:hint="default"/>
        <w:color w:val="383838"/>
        <w:w w:val="99"/>
        <w:sz w:val="24"/>
        <w:szCs w:val="24"/>
      </w:rPr>
    </w:lvl>
    <w:lvl w:ilvl="1" w:tplc="1CE62250">
      <w:start w:val="1"/>
      <w:numFmt w:val="lowerLetter"/>
      <w:lvlText w:val="%2."/>
      <w:lvlJc w:val="left"/>
      <w:pPr>
        <w:ind w:left="1060" w:hanging="385"/>
        <w:jc w:val="left"/>
      </w:pPr>
      <w:rPr>
        <w:rFonts w:ascii="Times New Roman" w:eastAsia="Times New Roman" w:hAnsi="Times New Roman" w:cs="Times New Roman" w:hint="default"/>
        <w:color w:val="383838"/>
        <w:w w:val="99"/>
        <w:sz w:val="24"/>
        <w:szCs w:val="24"/>
      </w:rPr>
    </w:lvl>
    <w:lvl w:ilvl="2" w:tplc="CFDCD2A2">
      <w:numFmt w:val="bullet"/>
      <w:lvlText w:val="•"/>
      <w:lvlJc w:val="left"/>
      <w:pPr>
        <w:ind w:left="2006" w:hanging="385"/>
      </w:pPr>
      <w:rPr>
        <w:rFonts w:hint="default"/>
      </w:rPr>
    </w:lvl>
    <w:lvl w:ilvl="3" w:tplc="38E292A2">
      <w:numFmt w:val="bullet"/>
      <w:lvlText w:val="•"/>
      <w:lvlJc w:val="left"/>
      <w:pPr>
        <w:ind w:left="2953" w:hanging="385"/>
      </w:pPr>
      <w:rPr>
        <w:rFonts w:hint="default"/>
      </w:rPr>
    </w:lvl>
    <w:lvl w:ilvl="4" w:tplc="FE84ADB4">
      <w:numFmt w:val="bullet"/>
      <w:lvlText w:val="•"/>
      <w:lvlJc w:val="left"/>
      <w:pPr>
        <w:ind w:left="3900" w:hanging="385"/>
      </w:pPr>
      <w:rPr>
        <w:rFonts w:hint="default"/>
      </w:rPr>
    </w:lvl>
    <w:lvl w:ilvl="5" w:tplc="705AB0CC">
      <w:numFmt w:val="bullet"/>
      <w:lvlText w:val="•"/>
      <w:lvlJc w:val="left"/>
      <w:pPr>
        <w:ind w:left="4846" w:hanging="385"/>
      </w:pPr>
      <w:rPr>
        <w:rFonts w:hint="default"/>
      </w:rPr>
    </w:lvl>
    <w:lvl w:ilvl="6" w:tplc="031E02E4">
      <w:numFmt w:val="bullet"/>
      <w:lvlText w:val="•"/>
      <w:lvlJc w:val="left"/>
      <w:pPr>
        <w:ind w:left="5793" w:hanging="385"/>
      </w:pPr>
      <w:rPr>
        <w:rFonts w:hint="default"/>
      </w:rPr>
    </w:lvl>
    <w:lvl w:ilvl="7" w:tplc="57249928">
      <w:numFmt w:val="bullet"/>
      <w:lvlText w:val="•"/>
      <w:lvlJc w:val="left"/>
      <w:pPr>
        <w:ind w:left="6740" w:hanging="385"/>
      </w:pPr>
      <w:rPr>
        <w:rFonts w:hint="default"/>
      </w:rPr>
    </w:lvl>
    <w:lvl w:ilvl="8" w:tplc="24901A46">
      <w:numFmt w:val="bullet"/>
      <w:lvlText w:val="•"/>
      <w:lvlJc w:val="left"/>
      <w:pPr>
        <w:ind w:left="7686" w:hanging="385"/>
      </w:pPr>
      <w:rPr>
        <w:rFonts w:hint="default"/>
      </w:rPr>
    </w:lvl>
  </w:abstractNum>
  <w:abstractNum w:abstractNumId="6" w15:restartNumberingAfterBreak="0">
    <w:nsid w:val="27E37710"/>
    <w:multiLevelType w:val="hybridMultilevel"/>
    <w:tmpl w:val="78F8449E"/>
    <w:lvl w:ilvl="0" w:tplc="632640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7"/>
  </w:num>
  <w:num w:numId="6">
    <w:abstractNumId w:val="1"/>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irus Anderson">
    <w15:presenceInfo w15:providerId="None" w15:userId="Jairus Anderson"/>
  </w15:person>
  <w15:person w15:author="David Rosenberg">
    <w15:presenceInfo w15:providerId="None" w15:userId="David Rosen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2MDS0MDA3MjA1NbdU0lEKTi0uzszPAykwrAUALJu2RiwAAAA="/>
  </w:docVars>
  <w:rsids>
    <w:rsidRoot w:val="00920C85"/>
    <w:rsid w:val="000073E0"/>
    <w:rsid w:val="00012384"/>
    <w:rsid w:val="00050F2F"/>
    <w:rsid w:val="00052FA7"/>
    <w:rsid w:val="000551E5"/>
    <w:rsid w:val="00057018"/>
    <w:rsid w:val="00070CAD"/>
    <w:rsid w:val="000A56CF"/>
    <w:rsid w:val="000B75D4"/>
    <w:rsid w:val="00101007"/>
    <w:rsid w:val="00111A2B"/>
    <w:rsid w:val="00125145"/>
    <w:rsid w:val="001325D0"/>
    <w:rsid w:val="00170340"/>
    <w:rsid w:val="001C07A6"/>
    <w:rsid w:val="001E3007"/>
    <w:rsid w:val="001F5482"/>
    <w:rsid w:val="001F5B7B"/>
    <w:rsid w:val="0020193F"/>
    <w:rsid w:val="00220814"/>
    <w:rsid w:val="002339DC"/>
    <w:rsid w:val="002341A3"/>
    <w:rsid w:val="00272B2D"/>
    <w:rsid w:val="002B4080"/>
    <w:rsid w:val="002D3ADA"/>
    <w:rsid w:val="002E358D"/>
    <w:rsid w:val="002F5C23"/>
    <w:rsid w:val="002F6BCF"/>
    <w:rsid w:val="003109EC"/>
    <w:rsid w:val="00310CFB"/>
    <w:rsid w:val="00313C4A"/>
    <w:rsid w:val="00323AE4"/>
    <w:rsid w:val="00362C05"/>
    <w:rsid w:val="0036318A"/>
    <w:rsid w:val="003B4013"/>
    <w:rsid w:val="003B4505"/>
    <w:rsid w:val="003B6237"/>
    <w:rsid w:val="004245F6"/>
    <w:rsid w:val="00437FD1"/>
    <w:rsid w:val="00455E33"/>
    <w:rsid w:val="00473B79"/>
    <w:rsid w:val="00492985"/>
    <w:rsid w:val="004D52A1"/>
    <w:rsid w:val="00500D3D"/>
    <w:rsid w:val="00507B5B"/>
    <w:rsid w:val="005106AB"/>
    <w:rsid w:val="00525C62"/>
    <w:rsid w:val="00582D2B"/>
    <w:rsid w:val="005B2AC7"/>
    <w:rsid w:val="005F2DD5"/>
    <w:rsid w:val="00610E6F"/>
    <w:rsid w:val="0062309C"/>
    <w:rsid w:val="006325DC"/>
    <w:rsid w:val="006554D2"/>
    <w:rsid w:val="00662DBF"/>
    <w:rsid w:val="0066549A"/>
    <w:rsid w:val="00673C27"/>
    <w:rsid w:val="00674A2D"/>
    <w:rsid w:val="006876F5"/>
    <w:rsid w:val="006A1347"/>
    <w:rsid w:val="006D2C39"/>
    <w:rsid w:val="006D77EC"/>
    <w:rsid w:val="006F070F"/>
    <w:rsid w:val="00721B0B"/>
    <w:rsid w:val="00733F41"/>
    <w:rsid w:val="00780240"/>
    <w:rsid w:val="007B2E56"/>
    <w:rsid w:val="007B660F"/>
    <w:rsid w:val="007C0D67"/>
    <w:rsid w:val="007F6B81"/>
    <w:rsid w:val="00803EFD"/>
    <w:rsid w:val="00812810"/>
    <w:rsid w:val="00814A99"/>
    <w:rsid w:val="00874F7E"/>
    <w:rsid w:val="00875B6C"/>
    <w:rsid w:val="00877F11"/>
    <w:rsid w:val="00887F48"/>
    <w:rsid w:val="008C3A7C"/>
    <w:rsid w:val="008C6AC5"/>
    <w:rsid w:val="008D42B8"/>
    <w:rsid w:val="008E1106"/>
    <w:rsid w:val="00920C85"/>
    <w:rsid w:val="009229E6"/>
    <w:rsid w:val="00926352"/>
    <w:rsid w:val="00947CD4"/>
    <w:rsid w:val="00960B8F"/>
    <w:rsid w:val="00963AF8"/>
    <w:rsid w:val="00965C28"/>
    <w:rsid w:val="009666EA"/>
    <w:rsid w:val="009A6313"/>
    <w:rsid w:val="009B2C52"/>
    <w:rsid w:val="009B36EC"/>
    <w:rsid w:val="009B3C39"/>
    <w:rsid w:val="009C5870"/>
    <w:rsid w:val="009C6F76"/>
    <w:rsid w:val="009E2DC8"/>
    <w:rsid w:val="009F4431"/>
    <w:rsid w:val="00A0088F"/>
    <w:rsid w:val="00A1196E"/>
    <w:rsid w:val="00A15336"/>
    <w:rsid w:val="00A3403B"/>
    <w:rsid w:val="00A3549C"/>
    <w:rsid w:val="00A45A6B"/>
    <w:rsid w:val="00A45E7F"/>
    <w:rsid w:val="00A62FA5"/>
    <w:rsid w:val="00A72769"/>
    <w:rsid w:val="00A7553C"/>
    <w:rsid w:val="00A84A2F"/>
    <w:rsid w:val="00A91907"/>
    <w:rsid w:val="00A9406D"/>
    <w:rsid w:val="00AA76B3"/>
    <w:rsid w:val="00AB5F76"/>
    <w:rsid w:val="00AC6799"/>
    <w:rsid w:val="00AD7660"/>
    <w:rsid w:val="00B104D9"/>
    <w:rsid w:val="00B22D7A"/>
    <w:rsid w:val="00B529C8"/>
    <w:rsid w:val="00B72A31"/>
    <w:rsid w:val="00B77CED"/>
    <w:rsid w:val="00B83BEE"/>
    <w:rsid w:val="00B96C66"/>
    <w:rsid w:val="00BC1E19"/>
    <w:rsid w:val="00BD7913"/>
    <w:rsid w:val="00BD7A69"/>
    <w:rsid w:val="00BF5F9D"/>
    <w:rsid w:val="00C10C15"/>
    <w:rsid w:val="00C13ACE"/>
    <w:rsid w:val="00C51B12"/>
    <w:rsid w:val="00C549FF"/>
    <w:rsid w:val="00C579B4"/>
    <w:rsid w:val="00C65C29"/>
    <w:rsid w:val="00C766C9"/>
    <w:rsid w:val="00C863CB"/>
    <w:rsid w:val="00CA0ACD"/>
    <w:rsid w:val="00CE5EE0"/>
    <w:rsid w:val="00D00A25"/>
    <w:rsid w:val="00D5143A"/>
    <w:rsid w:val="00D5533F"/>
    <w:rsid w:val="00D633AB"/>
    <w:rsid w:val="00D64719"/>
    <w:rsid w:val="00DC4C8A"/>
    <w:rsid w:val="00DD2D69"/>
    <w:rsid w:val="00DF31CD"/>
    <w:rsid w:val="00E24E83"/>
    <w:rsid w:val="00E43D81"/>
    <w:rsid w:val="00E56391"/>
    <w:rsid w:val="00E7011A"/>
    <w:rsid w:val="00E85AB4"/>
    <w:rsid w:val="00EB4FC2"/>
    <w:rsid w:val="00ED34EE"/>
    <w:rsid w:val="00EF5A83"/>
    <w:rsid w:val="00F47025"/>
    <w:rsid w:val="00F94AD0"/>
    <w:rsid w:val="00FA15A2"/>
    <w:rsid w:val="00FA4460"/>
    <w:rsid w:val="00FF7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190C"/>
  <w15:chartTrackingRefBased/>
  <w15:docId w15:val="{CF887D99-6A75-4D94-B94E-403BD006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0C85"/>
    <w:pPr>
      <w:spacing w:after="0" w:line="240" w:lineRule="auto"/>
    </w:pPr>
    <w:rPr>
      <w:rFonts w:eastAsiaTheme="minorEastAsia"/>
    </w:rPr>
  </w:style>
  <w:style w:type="character" w:customStyle="1" w:styleId="NoSpacingChar">
    <w:name w:val="No Spacing Char"/>
    <w:basedOn w:val="DefaultParagraphFont"/>
    <w:link w:val="NoSpacing"/>
    <w:uiPriority w:val="1"/>
    <w:rsid w:val="00920C85"/>
    <w:rPr>
      <w:rFonts w:eastAsiaTheme="minorEastAsia"/>
    </w:rPr>
  </w:style>
  <w:style w:type="paragraph" w:styleId="ListParagraph">
    <w:name w:val="List Paragraph"/>
    <w:basedOn w:val="Normal"/>
    <w:uiPriority w:val="1"/>
    <w:qFormat/>
    <w:rsid w:val="00920C85"/>
    <w:pPr>
      <w:ind w:left="720"/>
      <w:contextualSpacing/>
    </w:pPr>
  </w:style>
  <w:style w:type="character" w:styleId="PlaceholderText">
    <w:name w:val="Placeholder Text"/>
    <w:basedOn w:val="DefaultParagraphFont"/>
    <w:uiPriority w:val="99"/>
    <w:semiHidden/>
    <w:rsid w:val="005F2DD5"/>
    <w:rPr>
      <w:color w:val="808080"/>
    </w:rPr>
  </w:style>
  <w:style w:type="paragraph" w:customStyle="1" w:styleId="PointValue">
    <w:name w:val="PointValue"/>
    <w:basedOn w:val="Normal"/>
    <w:qFormat/>
    <w:rsid w:val="00C10C15"/>
    <w:pPr>
      <w:autoSpaceDE w:val="0"/>
      <w:autoSpaceDN w:val="0"/>
      <w:adjustRightInd w:val="0"/>
      <w:spacing w:after="0" w:line="240" w:lineRule="auto"/>
      <w:jc w:val="center"/>
    </w:pPr>
    <w:rPr>
      <w:rFonts w:ascii="TimesNewRomanPSMT" w:eastAsia="Calibri" w:hAnsi="TimesNewRomanPSMT" w:cs="TimesNewRomanPSMT"/>
      <w:sz w:val="20"/>
      <w:szCs w:val="20"/>
      <w:bdr w:val="single" w:sz="4" w:space="0" w:color="auto"/>
    </w:rPr>
  </w:style>
  <w:style w:type="paragraph" w:styleId="Header">
    <w:name w:val="header"/>
    <w:basedOn w:val="Normal"/>
    <w:link w:val="HeaderChar"/>
    <w:uiPriority w:val="99"/>
    <w:unhideWhenUsed/>
    <w:rsid w:val="009F4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431"/>
  </w:style>
  <w:style w:type="paragraph" w:styleId="Footer">
    <w:name w:val="footer"/>
    <w:basedOn w:val="Normal"/>
    <w:link w:val="FooterChar"/>
    <w:uiPriority w:val="99"/>
    <w:unhideWhenUsed/>
    <w:rsid w:val="009F4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431"/>
  </w:style>
  <w:style w:type="paragraph" w:styleId="BodyText">
    <w:name w:val="Body Text"/>
    <w:basedOn w:val="Normal"/>
    <w:link w:val="BodyTextChar"/>
    <w:uiPriority w:val="1"/>
    <w:qFormat/>
    <w:rsid w:val="009229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29E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229E6"/>
    <w:pPr>
      <w:widowControl w:val="0"/>
      <w:autoSpaceDE w:val="0"/>
      <w:autoSpaceDN w:val="0"/>
      <w:spacing w:after="0" w:line="249" w:lineRule="exac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11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6E"/>
    <w:rPr>
      <w:rFonts w:ascii="Segoe UI" w:hAnsi="Segoe UI" w:cs="Segoe UI"/>
      <w:sz w:val="18"/>
      <w:szCs w:val="18"/>
    </w:rPr>
  </w:style>
  <w:style w:type="character" w:styleId="CommentReference">
    <w:name w:val="annotation reference"/>
    <w:basedOn w:val="DefaultParagraphFont"/>
    <w:uiPriority w:val="99"/>
    <w:semiHidden/>
    <w:unhideWhenUsed/>
    <w:rsid w:val="00947CD4"/>
    <w:rPr>
      <w:sz w:val="16"/>
      <w:szCs w:val="16"/>
    </w:rPr>
  </w:style>
  <w:style w:type="paragraph" w:styleId="CommentText">
    <w:name w:val="annotation text"/>
    <w:basedOn w:val="Normal"/>
    <w:link w:val="CommentTextChar"/>
    <w:uiPriority w:val="99"/>
    <w:semiHidden/>
    <w:unhideWhenUsed/>
    <w:rsid w:val="00947CD4"/>
    <w:pPr>
      <w:spacing w:line="240" w:lineRule="auto"/>
    </w:pPr>
    <w:rPr>
      <w:sz w:val="20"/>
      <w:szCs w:val="20"/>
    </w:rPr>
  </w:style>
  <w:style w:type="character" w:customStyle="1" w:styleId="CommentTextChar">
    <w:name w:val="Comment Text Char"/>
    <w:basedOn w:val="DefaultParagraphFont"/>
    <w:link w:val="CommentText"/>
    <w:uiPriority w:val="99"/>
    <w:semiHidden/>
    <w:rsid w:val="00947CD4"/>
    <w:rPr>
      <w:sz w:val="20"/>
      <w:szCs w:val="20"/>
    </w:rPr>
  </w:style>
  <w:style w:type="paragraph" w:styleId="CommentSubject">
    <w:name w:val="annotation subject"/>
    <w:basedOn w:val="CommentText"/>
    <w:next w:val="CommentText"/>
    <w:link w:val="CommentSubjectChar"/>
    <w:uiPriority w:val="99"/>
    <w:semiHidden/>
    <w:unhideWhenUsed/>
    <w:rsid w:val="00947CD4"/>
    <w:rPr>
      <w:b/>
      <w:bCs/>
    </w:rPr>
  </w:style>
  <w:style w:type="character" w:customStyle="1" w:styleId="CommentSubjectChar">
    <w:name w:val="Comment Subject Char"/>
    <w:basedOn w:val="CommentTextChar"/>
    <w:link w:val="CommentSubject"/>
    <w:uiPriority w:val="99"/>
    <w:semiHidden/>
    <w:rsid w:val="00947C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Dr. Rosenberg  | Water Resources Systems Analysis | 09/14/2020</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CDD6749BB5884C846D900E2B2F7888" ma:contentTypeVersion="12" ma:contentTypeDescription="Create a new document." ma:contentTypeScope="" ma:versionID="09a0bcc6fab78f27017d47638ba3af35">
  <xsd:schema xmlns:xsd="http://www.w3.org/2001/XMLSchema" xmlns:xs="http://www.w3.org/2001/XMLSchema" xmlns:p="http://schemas.microsoft.com/office/2006/metadata/properties" xmlns:ns3="64ce675a-6b5f-4aa3-83b5-328e148b9ebf" xmlns:ns4="2d97c2b7-1c90-480d-a968-23486e3f4385" targetNamespace="http://schemas.microsoft.com/office/2006/metadata/properties" ma:root="true" ma:fieldsID="45a2474183ed3d2fa5a5b4e119693a2e" ns3:_="" ns4:_="">
    <xsd:import namespace="64ce675a-6b5f-4aa3-83b5-328e148b9ebf"/>
    <xsd:import namespace="2d97c2b7-1c90-480d-a968-23486e3f43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e675a-6b5f-4aa3-83b5-328e148b9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97c2b7-1c90-480d-a968-23486e3f43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45B39-6991-49B7-B799-B3D40EAF4084}">
  <ds:schemaRefs>
    <ds:schemaRef ds:uri="http://schemas.microsoft.com/sharepoint/v3/contenttype/forms"/>
  </ds:schemaRefs>
</ds:datastoreItem>
</file>

<file path=customXml/itemProps3.xml><?xml version="1.0" encoding="utf-8"?>
<ds:datastoreItem xmlns:ds="http://schemas.openxmlformats.org/officeDocument/2006/customXml" ds:itemID="{9AEDAF35-C6C6-424D-8BEC-89C38952E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e675a-6b5f-4aa3-83b5-328e148b9ebf"/>
    <ds:schemaRef ds:uri="2d97c2b7-1c90-480d-a968-23486e3f4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80A50-1C63-4AC7-B819-AEF862EA3F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Farmer Joe’s Optimal Land use</vt:lpstr>
    </vt:vector>
  </TitlesOfParts>
  <Company>Utah state university</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 Joe’s Optimal Land use</dc:title>
  <dc:subject/>
  <dc:creator>Jairus Anderson</dc:creator>
  <cp:keywords/>
  <dc:description/>
  <cp:lastModifiedBy>Jairus Anderson</cp:lastModifiedBy>
  <cp:revision>2</cp:revision>
  <dcterms:created xsi:type="dcterms:W3CDTF">2020-12-14T01:29:00Z</dcterms:created>
  <dcterms:modified xsi:type="dcterms:W3CDTF">2020-12-14T01:29:00Z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0x010100EDCDD6749BB5884C846D900E2B2F7888</vt:lpwstr>
  </property>
</Properties>
</file>